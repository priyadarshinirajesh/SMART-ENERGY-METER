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81B88" w14:textId="70059254" w:rsidR="0E5FE313" w:rsidRDefault="0E5FE313" w:rsidP="0E5FE313">
      <w:pPr>
        <w:spacing w:line="257" w:lineRule="auto"/>
        <w:rPr>
          <w:rFonts w:ascii="Calibri" w:eastAsia="Calibri" w:hAnsi="Calibri" w:cs="Calibri"/>
          <w:sz w:val="36"/>
          <w:szCs w:val="36"/>
        </w:rPr>
      </w:pPr>
    </w:p>
    <w:p w14:paraId="4EED01E9" w14:textId="323BA3E2" w:rsidR="004679B3" w:rsidRDefault="0E5FE313" w:rsidP="0E5FE313">
      <w:pPr>
        <w:spacing w:line="257" w:lineRule="auto"/>
        <w:rPr>
          <w:rFonts w:ascii="Calibri" w:eastAsia="Calibri" w:hAnsi="Calibri" w:cs="Calibri"/>
          <w:b/>
          <w:bCs/>
          <w:sz w:val="28"/>
          <w:szCs w:val="28"/>
        </w:rPr>
      </w:pPr>
      <w:r w:rsidRPr="0E5FE313">
        <w:rPr>
          <w:rFonts w:ascii="Calibri" w:eastAsia="Calibri" w:hAnsi="Calibri" w:cs="Calibri"/>
          <w:b/>
          <w:bCs/>
          <w:sz w:val="36"/>
          <w:szCs w:val="36"/>
        </w:rPr>
        <w:t xml:space="preserve">Problem </w:t>
      </w:r>
      <w:proofErr w:type="gramStart"/>
      <w:r w:rsidRPr="0E5FE313">
        <w:rPr>
          <w:rFonts w:ascii="Calibri" w:eastAsia="Calibri" w:hAnsi="Calibri" w:cs="Calibri"/>
          <w:b/>
          <w:bCs/>
          <w:sz w:val="36"/>
          <w:szCs w:val="36"/>
        </w:rPr>
        <w:t>Statement</w:t>
      </w:r>
      <w:r w:rsidRPr="0E5FE313">
        <w:rPr>
          <w:rFonts w:ascii="Calibri" w:eastAsia="Calibri" w:hAnsi="Calibri" w:cs="Calibri"/>
          <w:b/>
          <w:bCs/>
          <w:sz w:val="28"/>
          <w:szCs w:val="28"/>
        </w:rPr>
        <w:t xml:space="preserve"> :</w:t>
      </w:r>
      <w:proofErr w:type="gramEnd"/>
      <w:r w:rsidRPr="0E5FE313">
        <w:rPr>
          <w:rFonts w:ascii="Calibri" w:eastAsia="Calibri" w:hAnsi="Calibri" w:cs="Calibri"/>
          <w:b/>
          <w:bCs/>
          <w:sz w:val="28"/>
          <w:szCs w:val="28"/>
        </w:rPr>
        <w:t xml:space="preserve"> </w:t>
      </w:r>
    </w:p>
    <w:p w14:paraId="5D8A7DDE" w14:textId="702B3409" w:rsidR="0E5FE313" w:rsidRDefault="0E5FE313" w:rsidP="0E5FE313">
      <w:pPr>
        <w:spacing w:line="257" w:lineRule="auto"/>
        <w:rPr>
          <w:rFonts w:ascii="Calibri" w:eastAsia="Calibri" w:hAnsi="Calibri" w:cs="Calibri"/>
          <w:b/>
          <w:bCs/>
          <w:sz w:val="28"/>
          <w:szCs w:val="28"/>
        </w:rPr>
      </w:pPr>
      <w:r w:rsidRPr="0E5FE313">
        <w:rPr>
          <w:rFonts w:ascii="Calibri" w:eastAsia="Calibri" w:hAnsi="Calibri" w:cs="Calibri"/>
          <w:b/>
          <w:bCs/>
          <w:sz w:val="28"/>
          <w:szCs w:val="28"/>
        </w:rPr>
        <w:t>Smart Energy Meter</w:t>
      </w:r>
    </w:p>
    <w:p w14:paraId="627AFD85" w14:textId="1EF98F95" w:rsidR="0E5FE313" w:rsidRDefault="0E5FE313" w:rsidP="0E5FE313">
      <w:pPr>
        <w:spacing w:line="257" w:lineRule="auto"/>
        <w:rPr>
          <w:rFonts w:ascii="Calibri" w:eastAsia="Calibri" w:hAnsi="Calibri" w:cs="Calibri"/>
          <w:sz w:val="28"/>
          <w:szCs w:val="28"/>
        </w:rPr>
      </w:pPr>
      <w:r w:rsidRPr="0E5FE313">
        <w:rPr>
          <w:rFonts w:ascii="Calibri" w:eastAsia="Calibri" w:hAnsi="Calibri" w:cs="Calibri"/>
          <w:sz w:val="28"/>
          <w:szCs w:val="28"/>
        </w:rPr>
        <w:t>Design a Smart Energy Meter using an STM32F401CCU6 board that reads current and voltage data through connected sensors using ADC channels. The system processes the readings to monitor power consumption, displaying data on an LCD. Reading instantaneous current and voltage values.</w:t>
      </w:r>
    </w:p>
    <w:p w14:paraId="293CCF13" w14:textId="36BED741" w:rsidR="0E5FE313" w:rsidRDefault="0E5FE313" w:rsidP="0E5FE313">
      <w:pPr>
        <w:spacing w:line="257" w:lineRule="auto"/>
        <w:rPr>
          <w:rFonts w:ascii="Calibri" w:eastAsia="Calibri" w:hAnsi="Calibri" w:cs="Calibri"/>
          <w:b/>
          <w:bCs/>
          <w:sz w:val="28"/>
          <w:szCs w:val="28"/>
        </w:rPr>
      </w:pPr>
      <w:r w:rsidRPr="0E5FE313">
        <w:rPr>
          <w:rFonts w:ascii="Calibri" w:eastAsia="Calibri" w:hAnsi="Calibri" w:cs="Calibri"/>
          <w:b/>
          <w:bCs/>
          <w:sz w:val="36"/>
          <w:szCs w:val="36"/>
        </w:rPr>
        <w:t>Problem Description:</w:t>
      </w:r>
    </w:p>
    <w:p w14:paraId="5E874423" w14:textId="76384B6E" w:rsidR="0E5FE313" w:rsidRDefault="0E5FE313" w:rsidP="0E5FE313">
      <w:pPr>
        <w:spacing w:before="240" w:after="240"/>
      </w:pPr>
      <w:r w:rsidRPr="0E5FE313">
        <w:rPr>
          <w:rFonts w:ascii="Calibri" w:eastAsia="Calibri" w:hAnsi="Calibri" w:cs="Calibri"/>
          <w:sz w:val="28"/>
          <w:szCs w:val="28"/>
        </w:rPr>
        <w:t xml:space="preserve">The objective is to design and develop an Energy Meter system capable of accurately measuring and displaying power consumption from an AC main supply. The project utilizes an STM32F401CCU6 microcontroller board, which serves as the central processing unit (ADC). This microcontroller interfaces with current and voltage sensors to acquire real-time </w:t>
      </w:r>
      <w:proofErr w:type="spellStart"/>
      <w:r w:rsidRPr="0E5FE313">
        <w:rPr>
          <w:rFonts w:ascii="Calibri" w:eastAsia="Calibri" w:hAnsi="Calibri" w:cs="Calibri"/>
          <w:sz w:val="28"/>
          <w:szCs w:val="28"/>
        </w:rPr>
        <w:t>analog</w:t>
      </w:r>
      <w:proofErr w:type="spellEnd"/>
      <w:r w:rsidRPr="0E5FE313">
        <w:rPr>
          <w:rFonts w:ascii="Calibri" w:eastAsia="Calibri" w:hAnsi="Calibri" w:cs="Calibri"/>
          <w:sz w:val="28"/>
          <w:szCs w:val="28"/>
        </w:rPr>
        <w:t xml:space="preserve"> readings of the electrical parameters.</w:t>
      </w:r>
    </w:p>
    <w:p w14:paraId="6B7A923D" w14:textId="1EB3B26E" w:rsidR="0E5FE313" w:rsidRDefault="0E5FE313" w:rsidP="0E5FE313">
      <w:pPr>
        <w:spacing w:before="240" w:after="240"/>
      </w:pPr>
      <w:r w:rsidRPr="0E5FE313">
        <w:rPr>
          <w:rFonts w:ascii="Calibri" w:eastAsia="Calibri" w:hAnsi="Calibri" w:cs="Calibri"/>
          <w:sz w:val="28"/>
          <w:szCs w:val="28"/>
        </w:rPr>
        <w:t xml:space="preserve">The current sensor is connected to the main AC line to monitor the flow of electric current, while the voltage sensor captures the voltage level. These sensors output </w:t>
      </w:r>
      <w:proofErr w:type="spellStart"/>
      <w:r w:rsidRPr="0E5FE313">
        <w:rPr>
          <w:rFonts w:ascii="Calibri" w:eastAsia="Calibri" w:hAnsi="Calibri" w:cs="Calibri"/>
          <w:sz w:val="28"/>
          <w:szCs w:val="28"/>
        </w:rPr>
        <w:t>analog</w:t>
      </w:r>
      <w:proofErr w:type="spellEnd"/>
      <w:r w:rsidRPr="0E5FE313">
        <w:rPr>
          <w:rFonts w:ascii="Calibri" w:eastAsia="Calibri" w:hAnsi="Calibri" w:cs="Calibri"/>
          <w:sz w:val="28"/>
          <w:szCs w:val="28"/>
        </w:rPr>
        <w:t xml:space="preserve"> signals proportional to the current and voltage values, which are fed into the microcontroller's ADC (Analog-to-Digital Converter) channels. The microcontroller processes these digital values to calculate power consumption using the formula P=V×I (where P is power, V is voltage, and I is current), and potentially incorporating power factor corrections for AC systems.</w:t>
      </w:r>
    </w:p>
    <w:p w14:paraId="4BC08345" w14:textId="67F14BFA" w:rsidR="0E5FE313" w:rsidRDefault="0E5FE313" w:rsidP="0E5FE313">
      <w:pPr>
        <w:spacing w:before="240" w:after="240"/>
      </w:pPr>
      <w:r w:rsidRPr="0E5FE313">
        <w:rPr>
          <w:rFonts w:ascii="Calibri" w:eastAsia="Calibri" w:hAnsi="Calibri" w:cs="Calibri"/>
          <w:sz w:val="28"/>
          <w:szCs w:val="28"/>
        </w:rPr>
        <w:t>The processed current and voltage data is displayed on an LCD screen to provide a clear and user-friendly output. The inclusion of an energy meter IC ensures accurate measurement and calibration of energy consumption.</w:t>
      </w:r>
    </w:p>
    <w:p w14:paraId="1695A4DF" w14:textId="453529E8" w:rsidR="0E5FE313" w:rsidRDefault="0E5FE313" w:rsidP="0E5FE313">
      <w:pPr>
        <w:spacing w:line="257" w:lineRule="auto"/>
        <w:rPr>
          <w:rFonts w:ascii="Calibri" w:eastAsia="Calibri" w:hAnsi="Calibri" w:cs="Calibri"/>
          <w:sz w:val="28"/>
          <w:szCs w:val="28"/>
        </w:rPr>
      </w:pPr>
      <w:r w:rsidRPr="0E5FE313">
        <w:rPr>
          <w:rFonts w:ascii="Calibri" w:eastAsia="Calibri" w:hAnsi="Calibri" w:cs="Calibri"/>
          <w:sz w:val="28"/>
          <w:szCs w:val="28"/>
        </w:rPr>
        <w:t>The system setup involves using connecting wires for interfacing the components, a breadboard for prototyping the circuit, and coding the microcontroller for efficient ADC readings, power computation, and display control. Number of hardware components used are 9.</w:t>
      </w:r>
    </w:p>
    <w:p w14:paraId="4AC3B05E" w14:textId="0D78E72F" w:rsidR="0E5FE313" w:rsidRDefault="0E5FE313" w:rsidP="0E5FE313">
      <w:pPr>
        <w:spacing w:before="240" w:after="240"/>
        <w:rPr>
          <w:rFonts w:ascii="Calibri" w:eastAsia="Calibri" w:hAnsi="Calibri" w:cs="Calibri"/>
          <w:sz w:val="28"/>
          <w:szCs w:val="28"/>
        </w:rPr>
      </w:pPr>
    </w:p>
    <w:p w14:paraId="7A7DB49E" w14:textId="77777777" w:rsidR="00EA2DDD" w:rsidRDefault="00EA2DDD" w:rsidP="0E5FE313">
      <w:pPr>
        <w:spacing w:before="240" w:after="240"/>
        <w:rPr>
          <w:rFonts w:ascii="Calibri" w:eastAsia="Calibri" w:hAnsi="Calibri" w:cs="Calibri"/>
          <w:sz w:val="28"/>
          <w:szCs w:val="28"/>
        </w:rPr>
      </w:pPr>
    </w:p>
    <w:p w14:paraId="6DCB375C" w14:textId="383DBB27" w:rsidR="004679B3" w:rsidRDefault="0E5FE313" w:rsidP="0E5FE313">
      <w:pPr>
        <w:spacing w:before="240" w:after="240"/>
        <w:rPr>
          <w:rFonts w:ascii="Calibri" w:eastAsia="Calibri" w:hAnsi="Calibri" w:cs="Calibri"/>
          <w:b/>
          <w:bCs/>
          <w:sz w:val="28"/>
          <w:szCs w:val="28"/>
        </w:rPr>
      </w:pPr>
      <w:r w:rsidRPr="0E5FE313">
        <w:rPr>
          <w:rFonts w:ascii="Calibri" w:eastAsia="Calibri" w:hAnsi="Calibri" w:cs="Calibri"/>
          <w:b/>
          <w:bCs/>
          <w:sz w:val="28"/>
          <w:szCs w:val="28"/>
        </w:rPr>
        <w:lastRenderedPageBreak/>
        <w:t xml:space="preserve">Applications identified: </w:t>
      </w:r>
    </w:p>
    <w:p w14:paraId="7EC1E0AF" w14:textId="17E1E232" w:rsidR="004679B3" w:rsidRDefault="0E5FE313" w:rsidP="0E5FE313">
      <w:pPr>
        <w:pStyle w:val="ListParagraph"/>
        <w:numPr>
          <w:ilvl w:val="0"/>
          <w:numId w:val="1"/>
        </w:numPr>
        <w:spacing w:after="0"/>
        <w:rPr>
          <w:rFonts w:ascii="Calibri" w:eastAsia="Calibri" w:hAnsi="Calibri" w:cs="Calibri"/>
          <w:sz w:val="28"/>
          <w:szCs w:val="28"/>
        </w:rPr>
      </w:pPr>
      <w:r w:rsidRPr="0E5FE313">
        <w:rPr>
          <w:rFonts w:ascii="Calibri" w:eastAsia="Calibri" w:hAnsi="Calibri" w:cs="Calibri"/>
          <w:b/>
          <w:bCs/>
          <w:sz w:val="28"/>
          <w:szCs w:val="28"/>
        </w:rPr>
        <w:t>Real-time energy usage tracking</w:t>
      </w:r>
      <w:r w:rsidRPr="0E5FE313">
        <w:rPr>
          <w:rFonts w:ascii="Calibri" w:eastAsia="Calibri" w:hAnsi="Calibri" w:cs="Calibri"/>
          <w:sz w:val="28"/>
          <w:szCs w:val="28"/>
        </w:rPr>
        <w:t xml:space="preserve"> for households or industrial settings to optimize power consumption.</w:t>
      </w:r>
    </w:p>
    <w:p w14:paraId="708F7524" w14:textId="715FA1F9" w:rsidR="004679B3" w:rsidRDefault="0E5FE313" w:rsidP="0E5FE313">
      <w:pPr>
        <w:pStyle w:val="ListParagraph"/>
        <w:numPr>
          <w:ilvl w:val="0"/>
          <w:numId w:val="1"/>
        </w:numPr>
        <w:spacing w:after="0"/>
        <w:rPr>
          <w:rFonts w:ascii="Calibri" w:eastAsia="Calibri" w:hAnsi="Calibri" w:cs="Calibri"/>
          <w:sz w:val="28"/>
          <w:szCs w:val="28"/>
        </w:rPr>
      </w:pPr>
      <w:r w:rsidRPr="0E5FE313">
        <w:rPr>
          <w:rFonts w:ascii="Calibri" w:eastAsia="Calibri" w:hAnsi="Calibri" w:cs="Calibri"/>
          <w:b/>
          <w:bCs/>
          <w:sz w:val="28"/>
          <w:szCs w:val="28"/>
        </w:rPr>
        <w:t>Automated power alerts</w:t>
      </w:r>
      <w:r w:rsidRPr="0E5FE313">
        <w:rPr>
          <w:rFonts w:ascii="Calibri" w:eastAsia="Calibri" w:hAnsi="Calibri" w:cs="Calibri"/>
          <w:sz w:val="28"/>
          <w:szCs w:val="28"/>
        </w:rPr>
        <w:t xml:space="preserve"> using the LED for high-consumption warnings.</w:t>
      </w:r>
    </w:p>
    <w:p w14:paraId="51C95D98" w14:textId="4FB6EE52" w:rsidR="004679B3" w:rsidRDefault="0E5FE313" w:rsidP="0E5FE313">
      <w:pPr>
        <w:pStyle w:val="ListParagraph"/>
        <w:numPr>
          <w:ilvl w:val="0"/>
          <w:numId w:val="1"/>
        </w:numPr>
        <w:spacing w:after="0"/>
        <w:rPr>
          <w:rFonts w:ascii="Calibri" w:eastAsia="Calibri" w:hAnsi="Calibri" w:cs="Calibri"/>
          <w:sz w:val="28"/>
          <w:szCs w:val="28"/>
        </w:rPr>
      </w:pPr>
      <w:r w:rsidRPr="0E5FE313">
        <w:rPr>
          <w:rFonts w:ascii="Calibri" w:eastAsia="Calibri" w:hAnsi="Calibri" w:cs="Calibri"/>
          <w:b/>
          <w:bCs/>
          <w:sz w:val="28"/>
          <w:szCs w:val="28"/>
        </w:rPr>
        <w:t>Data logging for historical analysis</w:t>
      </w:r>
      <w:r w:rsidRPr="0E5FE313">
        <w:rPr>
          <w:rFonts w:ascii="Calibri" w:eastAsia="Calibri" w:hAnsi="Calibri" w:cs="Calibri"/>
          <w:sz w:val="28"/>
          <w:szCs w:val="28"/>
        </w:rPr>
        <w:t>, helping users understand power trends.</w:t>
      </w:r>
    </w:p>
    <w:p w14:paraId="70D3062D" w14:textId="1818B44E" w:rsidR="004679B3" w:rsidRDefault="0E5FE313" w:rsidP="0E5FE313">
      <w:pPr>
        <w:pStyle w:val="ListParagraph"/>
        <w:numPr>
          <w:ilvl w:val="0"/>
          <w:numId w:val="1"/>
        </w:numPr>
        <w:spacing w:after="0"/>
        <w:rPr>
          <w:rFonts w:ascii="Calibri" w:eastAsia="Calibri" w:hAnsi="Calibri" w:cs="Calibri"/>
          <w:sz w:val="28"/>
          <w:szCs w:val="28"/>
        </w:rPr>
      </w:pPr>
      <w:r w:rsidRPr="0E5FE313">
        <w:rPr>
          <w:rFonts w:ascii="Calibri" w:eastAsia="Calibri" w:hAnsi="Calibri" w:cs="Calibri"/>
          <w:b/>
          <w:bCs/>
          <w:sz w:val="28"/>
          <w:szCs w:val="28"/>
        </w:rPr>
        <w:t>Integration with IoT platforms</w:t>
      </w:r>
      <w:r w:rsidRPr="0E5FE313">
        <w:rPr>
          <w:rFonts w:ascii="Calibri" w:eastAsia="Calibri" w:hAnsi="Calibri" w:cs="Calibri"/>
          <w:sz w:val="28"/>
          <w:szCs w:val="28"/>
        </w:rPr>
        <w:t xml:space="preserve"> for remote monitoring and control, allowing users to manage energy consumption through mobile or web applications.</w:t>
      </w:r>
    </w:p>
    <w:p w14:paraId="562491F6" w14:textId="7D07E973" w:rsidR="00EA2DDD" w:rsidRPr="00EA2DDD" w:rsidRDefault="0E5FE313" w:rsidP="0E5FE313">
      <w:pPr>
        <w:pStyle w:val="ListParagraph"/>
        <w:numPr>
          <w:ilvl w:val="0"/>
          <w:numId w:val="1"/>
        </w:numPr>
        <w:spacing w:after="0"/>
        <w:rPr>
          <w:rFonts w:ascii="Calibri" w:eastAsia="Calibri" w:hAnsi="Calibri" w:cs="Calibri"/>
          <w:sz w:val="28"/>
          <w:szCs w:val="28"/>
        </w:rPr>
      </w:pPr>
      <w:r w:rsidRPr="0E5FE313">
        <w:rPr>
          <w:rFonts w:ascii="Calibri" w:eastAsia="Calibri" w:hAnsi="Calibri" w:cs="Calibri"/>
          <w:b/>
          <w:bCs/>
          <w:sz w:val="28"/>
          <w:szCs w:val="28"/>
        </w:rPr>
        <w:t>Smart home or building energy management</w:t>
      </w:r>
      <w:r w:rsidRPr="0E5FE313">
        <w:rPr>
          <w:rFonts w:ascii="Calibri" w:eastAsia="Calibri" w:hAnsi="Calibri" w:cs="Calibri"/>
          <w:sz w:val="28"/>
          <w:szCs w:val="28"/>
        </w:rPr>
        <w:t>, improving efficiency and reducing electricity bills.</w:t>
      </w:r>
    </w:p>
    <w:p w14:paraId="4D134B94" w14:textId="2D0DBC46" w:rsidR="0E5FE313" w:rsidRDefault="0E5FE313" w:rsidP="0E5FE313">
      <w:pPr>
        <w:rPr>
          <w:rFonts w:ascii="Calibri" w:eastAsia="Calibri" w:hAnsi="Calibri" w:cs="Calibri"/>
          <w:sz w:val="36"/>
          <w:szCs w:val="36"/>
        </w:rPr>
      </w:pPr>
    </w:p>
    <w:p w14:paraId="1BA98A71" w14:textId="03762EB0" w:rsidR="004679B3" w:rsidRDefault="0E5FE313" w:rsidP="0E5FE313">
      <w:pPr>
        <w:rPr>
          <w:rFonts w:ascii="Calibri" w:eastAsia="Calibri" w:hAnsi="Calibri" w:cs="Calibri"/>
          <w:sz w:val="28"/>
          <w:szCs w:val="28"/>
        </w:rPr>
      </w:pPr>
      <w:r w:rsidRPr="0E5FE313">
        <w:rPr>
          <w:rFonts w:ascii="Calibri" w:eastAsia="Calibri" w:hAnsi="Calibri" w:cs="Calibri"/>
          <w:b/>
          <w:bCs/>
          <w:sz w:val="40"/>
          <w:szCs w:val="40"/>
        </w:rPr>
        <w:t>Circuit Design</w:t>
      </w:r>
      <w:r w:rsidRPr="0E5FE313">
        <w:rPr>
          <w:rFonts w:ascii="Calibri" w:eastAsia="Calibri" w:hAnsi="Calibri" w:cs="Calibri"/>
          <w:sz w:val="28"/>
          <w:szCs w:val="28"/>
        </w:rPr>
        <w:t>:</w:t>
      </w:r>
    </w:p>
    <w:p w14:paraId="580CAD63" w14:textId="0225290F" w:rsidR="0E5FE313" w:rsidRDefault="0E5FE313" w:rsidP="0E5FE313">
      <w:pPr>
        <w:rPr>
          <w:del w:id="0" w:author="Prahalyaa A" w:date="2024-11-06T19:20:00Z" w16du:dateUtc="2024-11-06T13:50:00Z"/>
        </w:rPr>
      </w:pPr>
      <w:ins w:id="1" w:author="Prahalyaa A" w:date="2024-11-06T19:20:00Z" w16du:dateUtc="2024-11-06T13:50:00Z">
        <w:r>
          <w:rPr>
            <w:noProof/>
          </w:rPr>
          <w:drawing>
            <wp:inline distT="0" distB="0" distL="0" distR="0" wp14:anchorId="572BA69B" wp14:editId="04B9EB5F">
              <wp:extent cx="4330700" cy="2925565"/>
              <wp:effectExtent l="0" t="0" r="0" b="8255"/>
              <wp:docPr id="1290338560" name="Picture 1290338560"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41489" cy="2932853"/>
                      </a:xfrm>
                      <a:prstGeom prst="rect">
                        <a:avLst/>
                      </a:prstGeom>
                    </pic:spPr>
                  </pic:pic>
                </a:graphicData>
              </a:graphic>
            </wp:inline>
          </w:drawing>
        </w:r>
      </w:ins>
      <w:del w:id="2" w:author="Prahalyaa A" w:date="2024-11-06T19:20:00Z" w16du:dateUtc="2024-11-06T13:50:00Z">
        <w:r>
          <w:rPr>
            <w:noProof/>
          </w:rPr>
          <w:drawing>
            <wp:inline distT="0" distB="0" distL="0" distR="0" wp14:anchorId="572BA69B" wp14:editId="22D58037">
              <wp:extent cx="5724524" cy="3867150"/>
              <wp:effectExtent l="0" t="0" r="0" b="0"/>
              <wp:docPr id="12132331" name="Picture 12132331"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4524" cy="3867150"/>
                      </a:xfrm>
                      <a:prstGeom prst="rect">
                        <a:avLst/>
                      </a:prstGeom>
                    </pic:spPr>
                  </pic:pic>
                </a:graphicData>
              </a:graphic>
            </wp:inline>
          </w:drawing>
        </w:r>
      </w:del>
    </w:p>
    <w:p w14:paraId="4B222F3E" w14:textId="77777777" w:rsidR="00EA2DDD" w:rsidRDefault="00EA2DDD" w:rsidP="0E5FE313">
      <w:pPr>
        <w:rPr>
          <w:del w:id="3" w:author="Prahalyaa A" w:date="2024-11-06T19:20:00Z" w16du:dateUtc="2024-11-06T13:50:00Z"/>
        </w:rPr>
      </w:pPr>
    </w:p>
    <w:p w14:paraId="08D0C7E6" w14:textId="77777777" w:rsidR="00EA2DDD" w:rsidRDefault="00EA2DDD" w:rsidP="0E5FE313">
      <w:pPr>
        <w:rPr>
          <w:del w:id="4" w:author="Prahalyaa A" w:date="2024-11-06T19:20:00Z" w16du:dateUtc="2024-11-06T13:50:00Z"/>
        </w:rPr>
      </w:pPr>
    </w:p>
    <w:p w14:paraId="02E5A888" w14:textId="77777777" w:rsidR="00EA2DDD" w:rsidRDefault="00EA2DDD" w:rsidP="0E5FE313">
      <w:pPr>
        <w:rPr>
          <w:del w:id="5" w:author="Prahalyaa A" w:date="2024-11-06T19:20:00Z" w16du:dateUtc="2024-11-06T13:50:00Z"/>
        </w:rPr>
      </w:pPr>
    </w:p>
    <w:p w14:paraId="0A1C606F" w14:textId="77777777" w:rsidR="00EA2DDD" w:rsidRDefault="00EA2DDD" w:rsidP="0E5FE313"/>
    <w:p w14:paraId="5DFD5C63" w14:textId="3D975B0B" w:rsidR="004679B3" w:rsidRDefault="0E5FE313" w:rsidP="0E5FE313">
      <w:pPr>
        <w:rPr>
          <w:rFonts w:ascii="Calibri" w:eastAsia="Calibri" w:hAnsi="Calibri" w:cs="Calibri"/>
          <w:b/>
          <w:bCs/>
          <w:sz w:val="28"/>
          <w:szCs w:val="28"/>
        </w:rPr>
      </w:pPr>
      <w:r w:rsidRPr="0E5FE313">
        <w:rPr>
          <w:rFonts w:ascii="Calibri" w:eastAsia="Calibri" w:hAnsi="Calibri" w:cs="Calibri"/>
          <w:b/>
          <w:bCs/>
          <w:sz w:val="28"/>
          <w:szCs w:val="28"/>
        </w:rPr>
        <w:t>Microcontroller with all hardware components and tools used:</w:t>
      </w:r>
    </w:p>
    <w:p w14:paraId="5C31F4EF" w14:textId="261EF19A" w:rsidR="0E5FE313" w:rsidRDefault="0E5FE313" w:rsidP="0E5FE313">
      <w:pPr>
        <w:rPr>
          <w:sz w:val="28"/>
          <w:szCs w:val="28"/>
        </w:rPr>
      </w:pPr>
      <w:r w:rsidRPr="0E5FE313">
        <w:rPr>
          <w:sz w:val="28"/>
          <w:szCs w:val="28"/>
        </w:rPr>
        <w:t>STM32F401CCU6 board, Current Sensor, Voltage Sensor, LCD Display, Connecting wires, Energy Meter IC, ST-link, breadboard, LED</w:t>
      </w:r>
    </w:p>
    <w:p w14:paraId="1218731B" w14:textId="5117ABA7" w:rsidR="0E5FE313" w:rsidRDefault="0E5FE313" w:rsidP="0E5FE313">
      <w:pPr>
        <w:rPr>
          <w:sz w:val="28"/>
          <w:szCs w:val="28"/>
        </w:rPr>
      </w:pPr>
    </w:p>
    <w:p w14:paraId="27B39886" w14:textId="7DAC4741" w:rsidR="004679B3" w:rsidRDefault="0E5FE313" w:rsidP="0E5FE313">
      <w:pPr>
        <w:rPr>
          <w:sz w:val="28"/>
          <w:szCs w:val="28"/>
        </w:rPr>
      </w:pPr>
      <w:r w:rsidRPr="0E5FE313">
        <w:rPr>
          <w:b/>
          <w:bCs/>
          <w:sz w:val="28"/>
          <w:szCs w:val="28"/>
        </w:rPr>
        <w:t>Tool used</w:t>
      </w:r>
      <w:r w:rsidRPr="0E5FE313">
        <w:rPr>
          <w:sz w:val="28"/>
          <w:szCs w:val="28"/>
        </w:rPr>
        <w:t>: STM32CubeIDE</w:t>
      </w:r>
    </w:p>
    <w:p w14:paraId="28CC846F" w14:textId="77777777" w:rsidR="00EA2DDD" w:rsidRPr="00EA2DDD" w:rsidRDefault="00EA2DDD" w:rsidP="0E5FE313">
      <w:pPr>
        <w:rPr>
          <w:sz w:val="28"/>
          <w:szCs w:val="28"/>
        </w:rPr>
      </w:pPr>
    </w:p>
    <w:p w14:paraId="14F9B9BB" w14:textId="72DC4C9B" w:rsidR="004679B3" w:rsidRDefault="0E5FE313" w:rsidP="0E5FE313">
      <w:pPr>
        <w:rPr>
          <w:b/>
          <w:bCs/>
          <w:sz w:val="24"/>
          <w:szCs w:val="24"/>
        </w:rPr>
      </w:pPr>
      <w:r w:rsidRPr="0E5FE313">
        <w:rPr>
          <w:b/>
          <w:bCs/>
          <w:sz w:val="40"/>
          <w:szCs w:val="40"/>
        </w:rPr>
        <w:lastRenderedPageBreak/>
        <w:t>KEY FEATURES</w:t>
      </w:r>
      <w:r w:rsidRPr="0E5FE313">
        <w:rPr>
          <w:b/>
          <w:bCs/>
          <w:sz w:val="24"/>
          <w:szCs w:val="24"/>
        </w:rPr>
        <w:t>:</w:t>
      </w:r>
    </w:p>
    <w:p w14:paraId="1D0EE8AD" w14:textId="6B925A09" w:rsidR="004679B3" w:rsidRDefault="0E5FE313" w:rsidP="0E5FE313">
      <w:pPr>
        <w:pStyle w:val="ListParagraph"/>
        <w:numPr>
          <w:ilvl w:val="0"/>
          <w:numId w:val="7"/>
        </w:numPr>
        <w:spacing w:before="240" w:after="240"/>
        <w:rPr>
          <w:rFonts w:eastAsiaTheme="minorEastAsia"/>
          <w:sz w:val="28"/>
          <w:szCs w:val="28"/>
        </w:rPr>
      </w:pPr>
      <w:r w:rsidRPr="0E5FE313">
        <w:rPr>
          <w:rFonts w:eastAsiaTheme="minorEastAsia"/>
          <w:b/>
          <w:bCs/>
          <w:sz w:val="28"/>
          <w:szCs w:val="28"/>
        </w:rPr>
        <w:t>Accurate Real-Time Measurement of Power Consumption</w:t>
      </w:r>
      <w:r w:rsidRPr="0E5FE313">
        <w:rPr>
          <w:rFonts w:eastAsiaTheme="minorEastAsia"/>
          <w:sz w:val="28"/>
          <w:szCs w:val="28"/>
        </w:rPr>
        <w:t>:</w:t>
      </w:r>
    </w:p>
    <w:p w14:paraId="4B780551" w14:textId="72A588A8" w:rsidR="004679B3" w:rsidRDefault="0E5FE313" w:rsidP="0E5FE313">
      <w:pPr>
        <w:pStyle w:val="ListParagraph"/>
        <w:numPr>
          <w:ilvl w:val="0"/>
          <w:numId w:val="6"/>
        </w:numPr>
        <w:spacing w:after="0"/>
        <w:rPr>
          <w:rFonts w:eastAsiaTheme="minorEastAsia"/>
          <w:sz w:val="28"/>
          <w:szCs w:val="28"/>
        </w:rPr>
      </w:pPr>
      <w:r w:rsidRPr="0E5FE313">
        <w:rPr>
          <w:rFonts w:eastAsiaTheme="minorEastAsia"/>
          <w:sz w:val="28"/>
          <w:szCs w:val="28"/>
        </w:rPr>
        <w:t>The system continuously measures the voltage and current drawn by the bulb.</w:t>
      </w:r>
    </w:p>
    <w:p w14:paraId="17ADF0F1" w14:textId="4E55EE7B" w:rsidR="004679B3" w:rsidRDefault="0E5FE313" w:rsidP="0E5FE313">
      <w:pPr>
        <w:pStyle w:val="ListParagraph"/>
        <w:numPr>
          <w:ilvl w:val="0"/>
          <w:numId w:val="6"/>
        </w:numPr>
        <w:spacing w:after="0"/>
        <w:rPr>
          <w:rFonts w:eastAsiaTheme="minorEastAsia"/>
          <w:sz w:val="28"/>
          <w:szCs w:val="28"/>
        </w:rPr>
      </w:pPr>
      <w:r w:rsidRPr="0E5FE313">
        <w:rPr>
          <w:rFonts w:eastAsiaTheme="minorEastAsia"/>
          <w:sz w:val="28"/>
          <w:szCs w:val="28"/>
        </w:rPr>
        <w:t>Using these measurements, it calculates the real-time power consumption of the load, which is displayed on an LCD.</w:t>
      </w:r>
    </w:p>
    <w:p w14:paraId="1CABEDD4" w14:textId="0C9A55EE" w:rsidR="004679B3" w:rsidRDefault="004679B3" w:rsidP="0E5FE313">
      <w:pPr>
        <w:pStyle w:val="ListParagraph"/>
        <w:spacing w:after="0"/>
        <w:ind w:left="1080"/>
        <w:rPr>
          <w:rFonts w:eastAsiaTheme="minorEastAsia"/>
          <w:sz w:val="28"/>
          <w:szCs w:val="28"/>
        </w:rPr>
      </w:pPr>
    </w:p>
    <w:p w14:paraId="18123835" w14:textId="700AB553" w:rsidR="004679B3" w:rsidRDefault="0E5FE313" w:rsidP="0E5FE313">
      <w:pPr>
        <w:pStyle w:val="ListParagraph"/>
        <w:numPr>
          <w:ilvl w:val="0"/>
          <w:numId w:val="7"/>
        </w:numPr>
        <w:spacing w:before="240" w:after="240"/>
        <w:rPr>
          <w:rFonts w:eastAsiaTheme="minorEastAsia"/>
          <w:sz w:val="28"/>
          <w:szCs w:val="28"/>
        </w:rPr>
      </w:pPr>
      <w:r w:rsidRPr="0E5FE313">
        <w:rPr>
          <w:rFonts w:eastAsiaTheme="minorEastAsia"/>
          <w:b/>
          <w:bCs/>
          <w:sz w:val="28"/>
          <w:szCs w:val="28"/>
        </w:rPr>
        <w:t>Energy Consumption Calculation</w:t>
      </w:r>
      <w:r w:rsidRPr="0E5FE313">
        <w:rPr>
          <w:rFonts w:eastAsiaTheme="minorEastAsia"/>
          <w:sz w:val="28"/>
          <w:szCs w:val="28"/>
        </w:rPr>
        <w:t>:</w:t>
      </w:r>
    </w:p>
    <w:p w14:paraId="7630FE28" w14:textId="48792E72" w:rsidR="004679B3" w:rsidRDefault="0E5FE313" w:rsidP="0E5FE313">
      <w:pPr>
        <w:pStyle w:val="ListParagraph"/>
        <w:numPr>
          <w:ilvl w:val="0"/>
          <w:numId w:val="5"/>
        </w:numPr>
        <w:spacing w:after="0"/>
        <w:rPr>
          <w:rFonts w:eastAsiaTheme="minorEastAsia"/>
          <w:sz w:val="28"/>
          <w:szCs w:val="28"/>
        </w:rPr>
      </w:pPr>
      <w:r w:rsidRPr="0E5FE313">
        <w:rPr>
          <w:rFonts w:eastAsiaTheme="minorEastAsia"/>
          <w:sz w:val="28"/>
          <w:szCs w:val="28"/>
        </w:rPr>
        <w:t>The microcontroller integrates power consumption over time to calculate the total energy usage (in watt-hours or kilowatt-hours).</w:t>
      </w:r>
    </w:p>
    <w:p w14:paraId="61BB1072" w14:textId="534887C8" w:rsidR="004679B3" w:rsidRDefault="0E5FE313" w:rsidP="0E5FE313">
      <w:pPr>
        <w:pStyle w:val="ListParagraph"/>
        <w:numPr>
          <w:ilvl w:val="0"/>
          <w:numId w:val="5"/>
        </w:numPr>
        <w:spacing w:after="0"/>
        <w:rPr>
          <w:rFonts w:eastAsiaTheme="minorEastAsia"/>
          <w:sz w:val="28"/>
          <w:szCs w:val="28"/>
        </w:rPr>
      </w:pPr>
      <w:r w:rsidRPr="0E5FE313">
        <w:rPr>
          <w:rFonts w:eastAsiaTheme="minorEastAsia"/>
          <w:sz w:val="28"/>
          <w:szCs w:val="28"/>
        </w:rPr>
        <w:t>This feature allows the meter to provide insights into the cumulative energy consumed by the load, making it ideal for tracking long-term usage patterns.</w:t>
      </w:r>
    </w:p>
    <w:p w14:paraId="0A6FF43A" w14:textId="5AC364C2" w:rsidR="004679B3" w:rsidRDefault="004679B3" w:rsidP="0E5FE313">
      <w:pPr>
        <w:pStyle w:val="ListParagraph"/>
        <w:spacing w:after="0"/>
        <w:ind w:left="1080"/>
        <w:rPr>
          <w:rFonts w:eastAsiaTheme="minorEastAsia"/>
          <w:sz w:val="28"/>
          <w:szCs w:val="28"/>
        </w:rPr>
      </w:pPr>
    </w:p>
    <w:p w14:paraId="3D3EDB29" w14:textId="53665289" w:rsidR="004679B3" w:rsidRDefault="0E5FE313" w:rsidP="0E5FE313">
      <w:pPr>
        <w:pStyle w:val="ListParagraph"/>
        <w:numPr>
          <w:ilvl w:val="0"/>
          <w:numId w:val="7"/>
        </w:numPr>
        <w:spacing w:before="240" w:after="240"/>
        <w:rPr>
          <w:rFonts w:eastAsiaTheme="minorEastAsia"/>
          <w:sz w:val="28"/>
          <w:szCs w:val="28"/>
        </w:rPr>
      </w:pPr>
      <w:r w:rsidRPr="0E5FE313">
        <w:rPr>
          <w:rFonts w:eastAsiaTheme="minorEastAsia"/>
          <w:b/>
          <w:bCs/>
          <w:sz w:val="28"/>
          <w:szCs w:val="28"/>
        </w:rPr>
        <w:t>Voltage and Current Sensing with High Precision</w:t>
      </w:r>
      <w:r w:rsidRPr="0E5FE313">
        <w:rPr>
          <w:rFonts w:eastAsiaTheme="minorEastAsia"/>
          <w:sz w:val="28"/>
          <w:szCs w:val="28"/>
        </w:rPr>
        <w:t>:</w:t>
      </w:r>
    </w:p>
    <w:p w14:paraId="4B32C2AB" w14:textId="24D070C7" w:rsidR="004679B3" w:rsidRDefault="0E5FE313" w:rsidP="0E5FE313">
      <w:pPr>
        <w:pStyle w:val="ListParagraph"/>
        <w:numPr>
          <w:ilvl w:val="0"/>
          <w:numId w:val="4"/>
        </w:numPr>
        <w:spacing w:after="0"/>
        <w:rPr>
          <w:rFonts w:eastAsiaTheme="minorEastAsia"/>
          <w:sz w:val="28"/>
          <w:szCs w:val="28"/>
        </w:rPr>
      </w:pPr>
      <w:r w:rsidRPr="0E5FE313">
        <w:rPr>
          <w:rFonts w:eastAsiaTheme="minorEastAsia"/>
          <w:b/>
          <w:bCs/>
          <w:sz w:val="28"/>
          <w:szCs w:val="28"/>
        </w:rPr>
        <w:t>Voltage Sensor (e.g., ZMPT100B)</w:t>
      </w:r>
      <w:r w:rsidRPr="0E5FE313">
        <w:rPr>
          <w:rFonts w:eastAsiaTheme="minorEastAsia"/>
          <w:sz w:val="28"/>
          <w:szCs w:val="28"/>
        </w:rPr>
        <w:t>: Measures the AC voltage supplied to the bulb.</w:t>
      </w:r>
    </w:p>
    <w:p w14:paraId="7508167F" w14:textId="750FE0C7" w:rsidR="004679B3" w:rsidRDefault="0E5FE313" w:rsidP="0E5FE313">
      <w:pPr>
        <w:pStyle w:val="ListParagraph"/>
        <w:numPr>
          <w:ilvl w:val="0"/>
          <w:numId w:val="4"/>
        </w:numPr>
        <w:spacing w:after="0"/>
        <w:rPr>
          <w:rFonts w:eastAsiaTheme="minorEastAsia"/>
          <w:sz w:val="28"/>
          <w:szCs w:val="28"/>
        </w:rPr>
      </w:pPr>
      <w:r w:rsidRPr="0E5FE313">
        <w:rPr>
          <w:rFonts w:eastAsiaTheme="minorEastAsia"/>
          <w:b/>
          <w:bCs/>
          <w:sz w:val="28"/>
          <w:szCs w:val="28"/>
        </w:rPr>
        <w:t>Current Sensor (e.g., ZMCT103)</w:t>
      </w:r>
      <w:r w:rsidRPr="0E5FE313">
        <w:rPr>
          <w:rFonts w:eastAsiaTheme="minorEastAsia"/>
          <w:sz w:val="28"/>
          <w:szCs w:val="28"/>
        </w:rPr>
        <w:t>: Measures the AC current consumed by the bulb.</w:t>
      </w:r>
    </w:p>
    <w:p w14:paraId="0B8F6BF0" w14:textId="0C9F452A" w:rsidR="004679B3" w:rsidRDefault="0E5FE313" w:rsidP="0E5FE313">
      <w:pPr>
        <w:pStyle w:val="ListParagraph"/>
        <w:numPr>
          <w:ilvl w:val="0"/>
          <w:numId w:val="4"/>
        </w:numPr>
        <w:spacing w:after="0"/>
        <w:rPr>
          <w:rFonts w:eastAsiaTheme="minorEastAsia"/>
          <w:sz w:val="28"/>
          <w:szCs w:val="28"/>
        </w:rPr>
      </w:pPr>
      <w:r w:rsidRPr="0E5FE313">
        <w:rPr>
          <w:rFonts w:eastAsiaTheme="minorEastAsia"/>
          <w:sz w:val="28"/>
          <w:szCs w:val="28"/>
        </w:rPr>
        <w:t xml:space="preserve">Both sensors connect to the STM32F401CCU6’s ADC channels, enabling precise </w:t>
      </w:r>
      <w:proofErr w:type="spellStart"/>
      <w:r w:rsidRPr="0E5FE313">
        <w:rPr>
          <w:rFonts w:eastAsiaTheme="minorEastAsia"/>
          <w:sz w:val="28"/>
          <w:szCs w:val="28"/>
        </w:rPr>
        <w:t>analog</w:t>
      </w:r>
      <w:proofErr w:type="spellEnd"/>
      <w:r w:rsidRPr="0E5FE313">
        <w:rPr>
          <w:rFonts w:eastAsiaTheme="minorEastAsia"/>
          <w:sz w:val="28"/>
          <w:szCs w:val="28"/>
        </w:rPr>
        <w:t>-to-digital conversion and ensuring accurate readings.</w:t>
      </w:r>
    </w:p>
    <w:p w14:paraId="29E16896" w14:textId="4A975E45" w:rsidR="004679B3" w:rsidRDefault="004679B3" w:rsidP="0E5FE313">
      <w:pPr>
        <w:pStyle w:val="ListParagraph"/>
        <w:spacing w:after="0"/>
        <w:ind w:left="1080"/>
        <w:rPr>
          <w:rFonts w:eastAsiaTheme="minorEastAsia"/>
          <w:sz w:val="28"/>
          <w:szCs w:val="28"/>
        </w:rPr>
      </w:pPr>
    </w:p>
    <w:p w14:paraId="29EFA21D" w14:textId="779EDF7F" w:rsidR="004679B3" w:rsidRDefault="0E5FE313" w:rsidP="0E5FE313">
      <w:pPr>
        <w:pStyle w:val="ListParagraph"/>
        <w:numPr>
          <w:ilvl w:val="0"/>
          <w:numId w:val="7"/>
        </w:numPr>
        <w:spacing w:before="240" w:after="240"/>
        <w:rPr>
          <w:rFonts w:eastAsiaTheme="minorEastAsia"/>
          <w:sz w:val="28"/>
          <w:szCs w:val="28"/>
        </w:rPr>
      </w:pPr>
      <w:r w:rsidRPr="0E5FE313">
        <w:rPr>
          <w:rFonts w:eastAsiaTheme="minorEastAsia"/>
          <w:b/>
          <w:bCs/>
          <w:sz w:val="28"/>
          <w:szCs w:val="28"/>
        </w:rPr>
        <w:t>LCD Display for Real-Time Monitoring</w:t>
      </w:r>
      <w:r w:rsidRPr="0E5FE313">
        <w:rPr>
          <w:rFonts w:eastAsiaTheme="minorEastAsia"/>
          <w:sz w:val="28"/>
          <w:szCs w:val="28"/>
        </w:rPr>
        <w:t>:</w:t>
      </w:r>
    </w:p>
    <w:p w14:paraId="7375C9C1" w14:textId="2D5A4ADD" w:rsidR="004679B3" w:rsidRDefault="0E5FE313" w:rsidP="0E5FE313">
      <w:pPr>
        <w:pStyle w:val="ListParagraph"/>
        <w:numPr>
          <w:ilvl w:val="0"/>
          <w:numId w:val="3"/>
        </w:numPr>
        <w:spacing w:after="0"/>
        <w:rPr>
          <w:rFonts w:eastAsiaTheme="minorEastAsia"/>
          <w:sz w:val="28"/>
          <w:szCs w:val="28"/>
        </w:rPr>
      </w:pPr>
      <w:r w:rsidRPr="0E5FE313">
        <w:rPr>
          <w:rFonts w:eastAsiaTheme="minorEastAsia"/>
          <w:sz w:val="28"/>
          <w:szCs w:val="28"/>
        </w:rPr>
        <w:t>A 16x2 LCD displays real-time voltage, current, power, and cumulative energy consumption, allowing users to monitor power usage directly from the device.</w:t>
      </w:r>
    </w:p>
    <w:p w14:paraId="5DDBED44" w14:textId="2C00B6C8" w:rsidR="004679B3" w:rsidRDefault="0E5FE313" w:rsidP="0E5FE313">
      <w:pPr>
        <w:pStyle w:val="ListParagraph"/>
        <w:numPr>
          <w:ilvl w:val="0"/>
          <w:numId w:val="3"/>
        </w:numPr>
        <w:spacing w:after="0"/>
        <w:rPr>
          <w:rFonts w:eastAsiaTheme="minorEastAsia"/>
          <w:sz w:val="28"/>
          <w:szCs w:val="28"/>
        </w:rPr>
      </w:pPr>
      <w:r w:rsidRPr="0E5FE313">
        <w:rPr>
          <w:rFonts w:eastAsiaTheme="minorEastAsia"/>
          <w:sz w:val="28"/>
          <w:szCs w:val="28"/>
        </w:rPr>
        <w:t>The display updates frequently to provide up-to-date readings.</w:t>
      </w:r>
    </w:p>
    <w:p w14:paraId="74B7855A" w14:textId="6C8D38F7" w:rsidR="004679B3" w:rsidRDefault="004679B3" w:rsidP="0E5FE313">
      <w:pPr>
        <w:pStyle w:val="ListParagraph"/>
        <w:spacing w:after="0"/>
        <w:ind w:left="1080"/>
        <w:rPr>
          <w:rFonts w:eastAsiaTheme="minorEastAsia"/>
          <w:sz w:val="28"/>
          <w:szCs w:val="28"/>
        </w:rPr>
      </w:pPr>
    </w:p>
    <w:p w14:paraId="466EF412" w14:textId="78A7EC8E" w:rsidR="004679B3" w:rsidRDefault="0E5FE313" w:rsidP="0E5FE313">
      <w:pPr>
        <w:pStyle w:val="ListParagraph"/>
        <w:numPr>
          <w:ilvl w:val="0"/>
          <w:numId w:val="7"/>
        </w:numPr>
        <w:spacing w:before="240" w:after="240"/>
        <w:rPr>
          <w:rFonts w:eastAsiaTheme="minorEastAsia"/>
          <w:sz w:val="28"/>
          <w:szCs w:val="28"/>
        </w:rPr>
      </w:pPr>
      <w:r w:rsidRPr="0E5FE313">
        <w:rPr>
          <w:rFonts w:eastAsiaTheme="minorEastAsia"/>
          <w:b/>
          <w:bCs/>
          <w:sz w:val="28"/>
          <w:szCs w:val="28"/>
        </w:rPr>
        <w:t>Automated Power Calculations</w:t>
      </w:r>
      <w:r w:rsidRPr="0E5FE313">
        <w:rPr>
          <w:rFonts w:eastAsiaTheme="minorEastAsia"/>
          <w:sz w:val="28"/>
          <w:szCs w:val="28"/>
        </w:rPr>
        <w:t>:</w:t>
      </w:r>
    </w:p>
    <w:p w14:paraId="130CFA63" w14:textId="2B4EEF98" w:rsidR="004679B3" w:rsidRDefault="0E5FE313" w:rsidP="0E5FE313">
      <w:pPr>
        <w:pStyle w:val="ListParagraph"/>
        <w:numPr>
          <w:ilvl w:val="0"/>
          <w:numId w:val="2"/>
        </w:numPr>
        <w:spacing w:after="0"/>
        <w:rPr>
          <w:rFonts w:eastAsiaTheme="minorEastAsia"/>
          <w:sz w:val="28"/>
          <w:szCs w:val="28"/>
        </w:rPr>
      </w:pPr>
      <w:r w:rsidRPr="0E5FE313">
        <w:rPr>
          <w:rFonts w:eastAsiaTheme="minorEastAsia"/>
          <w:sz w:val="28"/>
          <w:szCs w:val="28"/>
        </w:rPr>
        <w:t>The STM32 microcontroller continuously processes the sensor data to calculate instantaneous power: Power (P)=Voltage (V)×Current (I)</w:t>
      </w:r>
    </w:p>
    <w:p w14:paraId="1100C054" w14:textId="20978F3E" w:rsidR="004679B3" w:rsidRDefault="004679B3" w:rsidP="0E5FE313">
      <w:pPr>
        <w:pStyle w:val="ListParagraph"/>
        <w:spacing w:after="0"/>
        <w:rPr>
          <w:rFonts w:ascii="Calibri" w:eastAsia="Calibri" w:hAnsi="Calibri" w:cs="Calibri"/>
        </w:rPr>
      </w:pPr>
    </w:p>
    <w:p w14:paraId="2F5455DA" w14:textId="77777777" w:rsidR="00F77F08" w:rsidRDefault="00F77F08" w:rsidP="0E5FE313">
      <w:pPr>
        <w:pStyle w:val="ListParagraph"/>
        <w:spacing w:after="0"/>
        <w:rPr>
          <w:ins w:id="6" w:author="Prahalyaa A" w:date="2024-11-06T19:20:00Z" w16du:dateUtc="2024-11-06T13:50:00Z"/>
          <w:rFonts w:ascii="Calibri" w:eastAsia="Calibri" w:hAnsi="Calibri" w:cs="Calibri"/>
        </w:rPr>
      </w:pPr>
    </w:p>
    <w:p w14:paraId="1C1AEFF7" w14:textId="77777777" w:rsidR="00D404F4" w:rsidRPr="00D404F4" w:rsidRDefault="00D404F4" w:rsidP="0E5FE313">
      <w:pPr>
        <w:rPr>
          <w:ins w:id="7" w:author="Prahalyaa A" w:date="2024-11-06T19:20:00Z" w16du:dateUtc="2024-11-06T13:50:00Z"/>
          <w:sz w:val="40"/>
          <w:szCs w:val="40"/>
        </w:rPr>
      </w:pPr>
    </w:p>
    <w:p w14:paraId="11E42AB8" w14:textId="4696C0D9" w:rsidR="00BB4294" w:rsidRPr="00BB4294" w:rsidRDefault="00D404F4" w:rsidP="00D404F4">
      <w:pPr>
        <w:rPr>
          <w:ins w:id="8" w:author="Prahalyaa A" w:date="2024-11-06T19:20:00Z" w16du:dateUtc="2024-11-06T13:50:00Z"/>
          <w:rFonts w:cstheme="minorHAnsi"/>
          <w:b/>
          <w:bCs/>
          <w:sz w:val="48"/>
          <w:szCs w:val="48"/>
        </w:rPr>
      </w:pPr>
      <w:ins w:id="9" w:author="Prahalyaa A" w:date="2024-11-06T19:20:00Z" w16du:dateUtc="2024-11-06T13:50:00Z">
        <w:r w:rsidRPr="00BB4294">
          <w:rPr>
            <w:rFonts w:cstheme="minorHAnsi"/>
            <w:b/>
            <w:bCs/>
            <w:sz w:val="48"/>
            <w:szCs w:val="48"/>
          </w:rPr>
          <w:lastRenderedPageBreak/>
          <w:t>Working Principle</w:t>
        </w:r>
      </w:ins>
    </w:p>
    <w:p w14:paraId="0D121A49" w14:textId="77777777" w:rsidR="00BB4294" w:rsidRDefault="00BB4294" w:rsidP="00D404F4">
      <w:pPr>
        <w:rPr>
          <w:rFonts w:cstheme="minorHAnsi"/>
          <w:b/>
          <w:bCs/>
          <w:sz w:val="28"/>
          <w:szCs w:val="28"/>
        </w:rPr>
      </w:pPr>
    </w:p>
    <w:p w14:paraId="6877EBE4" w14:textId="5F81AE8C" w:rsidR="00D404F4" w:rsidRPr="00BB4294" w:rsidRDefault="00D404F4" w:rsidP="00D404F4">
      <w:pPr>
        <w:rPr>
          <w:ins w:id="10" w:author="Prahalyaa A" w:date="2024-11-06T19:20:00Z" w16du:dateUtc="2024-11-06T13:50:00Z"/>
          <w:rFonts w:cstheme="minorHAnsi"/>
          <w:b/>
          <w:bCs/>
          <w:sz w:val="32"/>
          <w:szCs w:val="32"/>
        </w:rPr>
      </w:pPr>
      <w:ins w:id="11" w:author="Prahalyaa A" w:date="2024-11-06T19:20:00Z" w16du:dateUtc="2024-11-06T13:50:00Z">
        <w:r w:rsidRPr="00BB4294">
          <w:rPr>
            <w:rFonts w:cstheme="minorHAnsi"/>
            <w:b/>
            <w:bCs/>
            <w:sz w:val="32"/>
            <w:szCs w:val="32"/>
          </w:rPr>
          <w:t>1. Voltage and Current Measurement</w:t>
        </w:r>
      </w:ins>
    </w:p>
    <w:p w14:paraId="373D6B60" w14:textId="4B10E689" w:rsidR="00D404F4" w:rsidRPr="00BB4294" w:rsidRDefault="00D404F4" w:rsidP="00D404F4">
      <w:pPr>
        <w:rPr>
          <w:ins w:id="12" w:author="Prahalyaa A" w:date="2024-11-06T19:20:00Z" w16du:dateUtc="2024-11-06T13:50:00Z"/>
          <w:rFonts w:cstheme="minorHAnsi"/>
          <w:sz w:val="28"/>
          <w:szCs w:val="28"/>
        </w:rPr>
      </w:pPr>
      <w:ins w:id="13" w:author="Prahalyaa A" w:date="2024-11-06T19:20:00Z" w16du:dateUtc="2024-11-06T13:50:00Z">
        <w:r w:rsidRPr="00BB4294">
          <w:rPr>
            <w:rFonts w:cstheme="minorHAnsi"/>
            <w:sz w:val="28"/>
            <w:szCs w:val="28"/>
          </w:rPr>
          <w:t>ZMPT10</w:t>
        </w:r>
        <w:r w:rsidRPr="00BB4294">
          <w:rPr>
            <w:rFonts w:cstheme="minorHAnsi"/>
            <w:sz w:val="28"/>
            <w:szCs w:val="28"/>
          </w:rPr>
          <w:t>1</w:t>
        </w:r>
        <w:r w:rsidRPr="00BB4294">
          <w:rPr>
            <w:rFonts w:cstheme="minorHAnsi"/>
            <w:sz w:val="28"/>
            <w:szCs w:val="28"/>
          </w:rPr>
          <w:t xml:space="preserve">B AC Voltage Sensor: This sensor is connected directly to the AC mains and measures the voltage. The sensor produces an </w:t>
        </w:r>
        <w:proofErr w:type="spellStart"/>
        <w:r w:rsidRPr="00BB4294">
          <w:rPr>
            <w:rFonts w:cstheme="minorHAnsi"/>
            <w:sz w:val="28"/>
            <w:szCs w:val="28"/>
          </w:rPr>
          <w:t>analog</w:t>
        </w:r>
        <w:proofErr w:type="spellEnd"/>
        <w:r w:rsidRPr="00BB4294">
          <w:rPr>
            <w:rFonts w:cstheme="minorHAnsi"/>
            <w:sz w:val="28"/>
            <w:szCs w:val="28"/>
          </w:rPr>
          <w:t xml:space="preserve"> voltage proportional to the AC voltage, which is then read by the Analog-to-Digital Converter (ADC) on the STM32 microcontroller. This allows the system to monitor real-time voltage variations in the AC supply.</w:t>
        </w:r>
      </w:ins>
    </w:p>
    <w:p w14:paraId="4A4D0456" w14:textId="77777777" w:rsidR="00D404F4" w:rsidRPr="00BB4294" w:rsidRDefault="00D404F4" w:rsidP="00D404F4">
      <w:pPr>
        <w:rPr>
          <w:ins w:id="14" w:author="Prahalyaa A" w:date="2024-11-06T19:20:00Z" w16du:dateUtc="2024-11-06T13:50:00Z"/>
          <w:rFonts w:cstheme="minorHAnsi"/>
          <w:sz w:val="28"/>
          <w:szCs w:val="28"/>
        </w:rPr>
      </w:pPr>
    </w:p>
    <w:p w14:paraId="07AC3581" w14:textId="2439AFE8" w:rsidR="00D404F4" w:rsidRPr="00BB4294" w:rsidRDefault="00D404F4" w:rsidP="00D404F4">
      <w:pPr>
        <w:rPr>
          <w:ins w:id="15" w:author="Prahalyaa A" w:date="2024-11-06T19:20:00Z" w16du:dateUtc="2024-11-06T13:50:00Z"/>
          <w:rFonts w:cstheme="minorHAnsi"/>
          <w:sz w:val="28"/>
          <w:szCs w:val="28"/>
        </w:rPr>
      </w:pPr>
      <w:ins w:id="16" w:author="Prahalyaa A" w:date="2024-11-06T19:20:00Z" w16du:dateUtc="2024-11-06T13:50:00Z">
        <w:r w:rsidRPr="00BB4294">
          <w:rPr>
            <w:rFonts w:cstheme="minorHAnsi"/>
            <w:sz w:val="28"/>
            <w:szCs w:val="28"/>
          </w:rPr>
          <w:t xml:space="preserve">ACS712 </w:t>
        </w:r>
        <w:r w:rsidRPr="00BB4294">
          <w:rPr>
            <w:rFonts w:cstheme="minorHAnsi"/>
            <w:sz w:val="28"/>
            <w:szCs w:val="28"/>
          </w:rPr>
          <w:t xml:space="preserve">AC Current Sensor: The ZMCT103 measures the current flowing through the load (e.g., a bulb). When a load is connected, the current sensor detects the current passing through and outputs an </w:t>
        </w:r>
        <w:proofErr w:type="spellStart"/>
        <w:r w:rsidRPr="00BB4294">
          <w:rPr>
            <w:rFonts w:cstheme="minorHAnsi"/>
            <w:sz w:val="28"/>
            <w:szCs w:val="28"/>
          </w:rPr>
          <w:t>analog</w:t>
        </w:r>
        <w:proofErr w:type="spellEnd"/>
        <w:r w:rsidRPr="00BB4294">
          <w:rPr>
            <w:rFonts w:cstheme="minorHAnsi"/>
            <w:sz w:val="28"/>
            <w:szCs w:val="28"/>
          </w:rPr>
          <w:t xml:space="preserve"> voltage signal proportional to the current. This output is then fed to the STM32’s ADC, enabling real-time current monitoring.</w:t>
        </w:r>
      </w:ins>
    </w:p>
    <w:p w14:paraId="748D5CAB" w14:textId="77777777" w:rsidR="00D404F4" w:rsidRPr="00BB4294" w:rsidRDefault="00D404F4" w:rsidP="00D404F4">
      <w:pPr>
        <w:rPr>
          <w:ins w:id="17" w:author="Prahalyaa A" w:date="2024-11-06T19:20:00Z" w16du:dateUtc="2024-11-06T13:50:00Z"/>
          <w:rFonts w:cstheme="minorHAnsi"/>
          <w:sz w:val="28"/>
          <w:szCs w:val="28"/>
        </w:rPr>
      </w:pPr>
    </w:p>
    <w:p w14:paraId="6E28FEE9" w14:textId="77777777" w:rsidR="00D404F4" w:rsidRPr="00BB4294" w:rsidRDefault="00D404F4" w:rsidP="00D404F4">
      <w:pPr>
        <w:rPr>
          <w:ins w:id="18" w:author="Prahalyaa A" w:date="2024-11-06T19:20:00Z" w16du:dateUtc="2024-11-06T13:50:00Z"/>
          <w:rFonts w:cstheme="minorHAnsi"/>
          <w:b/>
          <w:bCs/>
          <w:sz w:val="32"/>
          <w:szCs w:val="32"/>
        </w:rPr>
      </w:pPr>
      <w:ins w:id="19" w:author="Prahalyaa A" w:date="2024-11-06T19:20:00Z" w16du:dateUtc="2024-11-06T13:50:00Z">
        <w:r w:rsidRPr="00BB4294">
          <w:rPr>
            <w:rFonts w:cstheme="minorHAnsi"/>
            <w:b/>
            <w:bCs/>
            <w:sz w:val="32"/>
            <w:szCs w:val="32"/>
          </w:rPr>
          <w:t>2. Analog-to-Digital Conversion</w:t>
        </w:r>
      </w:ins>
    </w:p>
    <w:p w14:paraId="672649E3" w14:textId="21046D61" w:rsidR="00D404F4" w:rsidRDefault="00D404F4" w:rsidP="00D404F4">
      <w:pPr>
        <w:rPr>
          <w:rFonts w:cstheme="minorHAnsi"/>
          <w:sz w:val="28"/>
          <w:szCs w:val="28"/>
        </w:rPr>
      </w:pPr>
      <w:ins w:id="20" w:author="Prahalyaa A" w:date="2024-11-06T19:20:00Z" w16du:dateUtc="2024-11-06T13:50:00Z">
        <w:r w:rsidRPr="00BB4294">
          <w:rPr>
            <w:rFonts w:cstheme="minorHAnsi"/>
            <w:sz w:val="28"/>
            <w:szCs w:val="28"/>
          </w:rPr>
          <w:t xml:space="preserve">The </w:t>
        </w:r>
        <w:proofErr w:type="spellStart"/>
        <w:r w:rsidRPr="00BB4294">
          <w:rPr>
            <w:rFonts w:cstheme="minorHAnsi"/>
            <w:sz w:val="28"/>
            <w:szCs w:val="28"/>
          </w:rPr>
          <w:t>analog</w:t>
        </w:r>
        <w:proofErr w:type="spellEnd"/>
        <w:r w:rsidRPr="00BB4294">
          <w:rPr>
            <w:rFonts w:cstheme="minorHAnsi"/>
            <w:sz w:val="28"/>
            <w:szCs w:val="28"/>
          </w:rPr>
          <w:t xml:space="preserve"> signals from the ZMPT100B and ZMCT103 sensors are input to the STM32's ADC channels. The ADC converts the varying </w:t>
        </w:r>
        <w:proofErr w:type="spellStart"/>
        <w:r w:rsidRPr="00BB4294">
          <w:rPr>
            <w:rFonts w:cstheme="minorHAnsi"/>
            <w:sz w:val="28"/>
            <w:szCs w:val="28"/>
          </w:rPr>
          <w:t>analog</w:t>
        </w:r>
        <w:proofErr w:type="spellEnd"/>
        <w:r w:rsidRPr="00BB4294">
          <w:rPr>
            <w:rFonts w:cstheme="minorHAnsi"/>
            <w:sz w:val="28"/>
            <w:szCs w:val="28"/>
          </w:rPr>
          <w:t xml:space="preserve"> signals (representing real-time voltage and current values) into digital data, which the microcontroller can process. The ADC samples these signals at a high frequency to capture accurate voltage and current readings.</w:t>
        </w:r>
      </w:ins>
    </w:p>
    <w:p w14:paraId="04143A52" w14:textId="77777777" w:rsidR="00BB4294" w:rsidRPr="00BB4294" w:rsidRDefault="00BB4294" w:rsidP="00D404F4">
      <w:pPr>
        <w:rPr>
          <w:ins w:id="21" w:author="Prahalyaa A" w:date="2024-11-06T19:20:00Z" w16du:dateUtc="2024-11-06T13:50:00Z"/>
          <w:rFonts w:cstheme="minorHAnsi"/>
          <w:sz w:val="28"/>
          <w:szCs w:val="28"/>
        </w:rPr>
      </w:pPr>
    </w:p>
    <w:p w14:paraId="4CAB1CCC" w14:textId="77777777" w:rsidR="00D404F4" w:rsidRPr="00BB4294" w:rsidRDefault="00D404F4" w:rsidP="00D404F4">
      <w:pPr>
        <w:rPr>
          <w:ins w:id="22" w:author="Prahalyaa A" w:date="2024-11-06T19:20:00Z" w16du:dateUtc="2024-11-06T13:50:00Z"/>
          <w:rFonts w:cstheme="minorHAnsi"/>
          <w:b/>
          <w:bCs/>
          <w:sz w:val="32"/>
          <w:szCs w:val="32"/>
        </w:rPr>
      </w:pPr>
      <w:ins w:id="23" w:author="Prahalyaa A" w:date="2024-11-06T19:20:00Z" w16du:dateUtc="2024-11-06T13:50:00Z">
        <w:r w:rsidRPr="00BB4294">
          <w:rPr>
            <w:rFonts w:cstheme="minorHAnsi"/>
            <w:b/>
            <w:bCs/>
            <w:sz w:val="32"/>
            <w:szCs w:val="32"/>
          </w:rPr>
          <w:t>3. Power Calculation</w:t>
        </w:r>
      </w:ins>
    </w:p>
    <w:p w14:paraId="559ED9CB" w14:textId="160FCD1C" w:rsidR="00D404F4" w:rsidRPr="00BB4294" w:rsidRDefault="00D404F4" w:rsidP="00D404F4">
      <w:pPr>
        <w:rPr>
          <w:ins w:id="24" w:author="Prahalyaa A" w:date="2024-11-06T19:20:00Z" w16du:dateUtc="2024-11-06T13:50:00Z"/>
          <w:rFonts w:cstheme="minorHAnsi"/>
          <w:sz w:val="28"/>
          <w:szCs w:val="28"/>
        </w:rPr>
      </w:pPr>
      <w:ins w:id="25" w:author="Prahalyaa A" w:date="2024-11-06T19:20:00Z" w16du:dateUtc="2024-11-06T13:50:00Z">
        <w:r w:rsidRPr="00BB4294">
          <w:rPr>
            <w:rFonts w:cstheme="minorHAnsi"/>
            <w:sz w:val="28"/>
            <w:szCs w:val="28"/>
          </w:rPr>
          <w:t>The STM32 microcontroller processes the digital values from the ADC to calculate power consumption. The basic formula used for power calculation is:</w:t>
        </w:r>
      </w:ins>
    </w:p>
    <w:p w14:paraId="57E9CB94" w14:textId="38D81C92" w:rsidR="00D404F4" w:rsidRPr="00D404F4" w:rsidRDefault="00D404F4" w:rsidP="00D404F4">
      <w:pPr>
        <w:rPr>
          <w:ins w:id="26" w:author="Prahalyaa A" w:date="2024-11-06T19:20:00Z" w16du:dateUtc="2024-11-06T13:50:00Z"/>
          <w:rFonts w:ascii="Aptos Light" w:hAnsi="Aptos Light"/>
          <w:b/>
          <w:bCs/>
          <w:sz w:val="32"/>
          <w:szCs w:val="32"/>
        </w:rPr>
      </w:pPr>
      <w:ins w:id="27" w:author="Prahalyaa A" w:date="2024-11-06T19:20:00Z" w16du:dateUtc="2024-11-06T13:50:00Z">
        <w:r>
          <w:rPr>
            <w:rFonts w:ascii="Cambria Math" w:hAnsi="Cambria Math" w:cs="Cambria Math"/>
            <w:b/>
            <w:bCs/>
            <w:sz w:val="32"/>
            <w:szCs w:val="32"/>
          </w:rPr>
          <w:t xml:space="preserve">                                                 </w:t>
        </w:r>
        <w:r w:rsidRPr="00D404F4">
          <w:rPr>
            <w:rFonts w:ascii="Cambria Math" w:hAnsi="Cambria Math" w:cs="Cambria Math"/>
            <w:b/>
            <w:bCs/>
            <w:sz w:val="32"/>
            <w:szCs w:val="32"/>
          </w:rPr>
          <w:t>𝑃</w:t>
        </w:r>
        <w:r>
          <w:rPr>
            <w:rFonts w:ascii="Aptos Light" w:hAnsi="Aptos Light"/>
            <w:b/>
            <w:bCs/>
            <w:sz w:val="32"/>
            <w:szCs w:val="32"/>
          </w:rPr>
          <w:t xml:space="preserve"> </w:t>
        </w:r>
        <w:r w:rsidRPr="00D404F4">
          <w:rPr>
            <w:rFonts w:ascii="Aptos Light" w:hAnsi="Aptos Light"/>
            <w:b/>
            <w:bCs/>
            <w:sz w:val="32"/>
            <w:szCs w:val="32"/>
          </w:rPr>
          <w:t>=</w:t>
        </w:r>
        <w:r w:rsidRPr="00D404F4">
          <w:rPr>
            <w:rFonts w:ascii="Cambria Math" w:hAnsi="Cambria Math" w:cs="Cambria Math"/>
            <w:b/>
            <w:bCs/>
            <w:sz w:val="32"/>
            <w:szCs w:val="32"/>
          </w:rPr>
          <w:t>𝑉</w:t>
        </w:r>
        <w:r w:rsidRPr="00D404F4">
          <w:rPr>
            <w:rFonts w:ascii="Aptos Light" w:hAnsi="Aptos Light"/>
            <w:b/>
            <w:bCs/>
            <w:sz w:val="32"/>
            <w:szCs w:val="32"/>
          </w:rPr>
          <w:t>×</w:t>
        </w:r>
        <w:r w:rsidRPr="00D404F4">
          <w:rPr>
            <w:rFonts w:ascii="Cambria Math" w:hAnsi="Cambria Math" w:cs="Cambria Math"/>
            <w:b/>
            <w:bCs/>
            <w:sz w:val="32"/>
            <w:szCs w:val="32"/>
          </w:rPr>
          <w:t>𝐼</w:t>
        </w:r>
      </w:ins>
    </w:p>
    <w:p w14:paraId="5733A774" w14:textId="77777777" w:rsidR="00D404F4" w:rsidRPr="00BB4294" w:rsidRDefault="00D404F4" w:rsidP="00D404F4">
      <w:pPr>
        <w:rPr>
          <w:ins w:id="28" w:author="Prahalyaa A" w:date="2024-11-06T19:20:00Z" w16du:dateUtc="2024-11-06T13:50:00Z"/>
          <w:rFonts w:cstheme="minorHAnsi"/>
          <w:sz w:val="28"/>
          <w:szCs w:val="28"/>
        </w:rPr>
      </w:pPr>
      <w:ins w:id="29" w:author="Prahalyaa A" w:date="2024-11-06T19:20:00Z" w16du:dateUtc="2024-11-06T13:50:00Z">
        <w:r w:rsidRPr="00BB4294">
          <w:rPr>
            <w:rFonts w:cstheme="minorHAnsi"/>
            <w:sz w:val="28"/>
            <w:szCs w:val="28"/>
          </w:rPr>
          <w:t>The microcontroller continuously multiplies the instantaneous voltage and current values to compute the real-time power. This power value represents the energy consumption rate of the connected load.</w:t>
        </w:r>
      </w:ins>
    </w:p>
    <w:p w14:paraId="73ABEC72" w14:textId="77777777" w:rsidR="00D404F4" w:rsidRPr="00BB4294" w:rsidRDefault="00D404F4" w:rsidP="00D404F4">
      <w:pPr>
        <w:rPr>
          <w:ins w:id="30" w:author="Prahalyaa A" w:date="2024-11-06T19:20:00Z" w16du:dateUtc="2024-11-06T13:50:00Z"/>
          <w:rFonts w:cstheme="minorHAnsi"/>
          <w:sz w:val="28"/>
          <w:szCs w:val="28"/>
        </w:rPr>
      </w:pPr>
    </w:p>
    <w:p w14:paraId="259AD36B" w14:textId="77777777" w:rsidR="00D404F4" w:rsidRPr="00BB4294" w:rsidRDefault="00D404F4" w:rsidP="00D404F4">
      <w:pPr>
        <w:rPr>
          <w:ins w:id="31" w:author="Prahalyaa A" w:date="2024-11-06T19:20:00Z" w16du:dateUtc="2024-11-06T13:50:00Z"/>
          <w:rFonts w:cstheme="minorHAnsi"/>
          <w:b/>
          <w:bCs/>
          <w:sz w:val="32"/>
          <w:szCs w:val="32"/>
        </w:rPr>
      </w:pPr>
      <w:ins w:id="32" w:author="Prahalyaa A" w:date="2024-11-06T19:20:00Z" w16du:dateUtc="2024-11-06T13:50:00Z">
        <w:r w:rsidRPr="00BB4294">
          <w:rPr>
            <w:rFonts w:cstheme="minorHAnsi"/>
            <w:b/>
            <w:bCs/>
            <w:sz w:val="32"/>
            <w:szCs w:val="32"/>
          </w:rPr>
          <w:lastRenderedPageBreak/>
          <w:t>4. Energy Calculation</w:t>
        </w:r>
      </w:ins>
    </w:p>
    <w:p w14:paraId="3FAD690B" w14:textId="77777777" w:rsidR="00D404F4" w:rsidRPr="00BB4294" w:rsidRDefault="00D404F4" w:rsidP="00D404F4">
      <w:pPr>
        <w:rPr>
          <w:ins w:id="33" w:author="Prahalyaa A" w:date="2024-11-06T19:20:00Z" w16du:dateUtc="2024-11-06T13:50:00Z"/>
          <w:rFonts w:cstheme="minorHAnsi"/>
          <w:sz w:val="28"/>
          <w:szCs w:val="28"/>
        </w:rPr>
      </w:pPr>
      <w:ins w:id="34" w:author="Prahalyaa A" w:date="2024-11-06T19:20:00Z" w16du:dateUtc="2024-11-06T13:50:00Z">
        <w:r w:rsidRPr="00BB4294">
          <w:rPr>
            <w:rFonts w:cstheme="minorHAnsi"/>
            <w:sz w:val="28"/>
            <w:szCs w:val="28"/>
          </w:rPr>
          <w:t>To track the energy usage over time, the system integrates the power values. Energy (in watt-hours) is calculated by accumulating the power readings over time. For example, if the system records a power consumption of 100 watts over one hour, it computes the energy usage as:</w:t>
        </w:r>
      </w:ins>
    </w:p>
    <w:p w14:paraId="56949770" w14:textId="4CFC27AA" w:rsidR="00D404F4" w:rsidRPr="00BB4294" w:rsidRDefault="00D404F4" w:rsidP="00D404F4">
      <w:pPr>
        <w:rPr>
          <w:ins w:id="35" w:author="Prahalyaa A" w:date="2024-11-06T19:20:00Z" w16du:dateUtc="2024-11-06T13:50:00Z"/>
          <w:rFonts w:cstheme="minorHAnsi"/>
          <w:sz w:val="28"/>
          <w:szCs w:val="28"/>
        </w:rPr>
      </w:pPr>
      <w:ins w:id="36" w:author="Prahalyaa A" w:date="2024-11-06T19:20:00Z" w16du:dateUtc="2024-11-06T13:50:00Z">
        <w:r w:rsidRPr="00BB4294">
          <w:rPr>
            <w:rFonts w:cstheme="minorHAnsi"/>
            <w:sz w:val="28"/>
            <w:szCs w:val="28"/>
          </w:rPr>
          <w:t xml:space="preserve">                 </w:t>
        </w:r>
        <w:r w:rsidRPr="00BB4294">
          <w:rPr>
            <w:rFonts w:cstheme="minorHAnsi"/>
            <w:sz w:val="28"/>
            <w:szCs w:val="28"/>
          </w:rPr>
          <w:t>Energy</w:t>
        </w:r>
        <w:r w:rsidRPr="00BB4294">
          <w:rPr>
            <w:rFonts w:cstheme="minorHAnsi"/>
            <w:sz w:val="28"/>
            <w:szCs w:val="28"/>
          </w:rPr>
          <w:t xml:space="preserve"> </w:t>
        </w:r>
        <w:r w:rsidRPr="00BB4294">
          <w:rPr>
            <w:rFonts w:cstheme="minorHAnsi"/>
            <w:sz w:val="28"/>
            <w:szCs w:val="28"/>
          </w:rPr>
          <w:t>=</w:t>
        </w:r>
        <w:r w:rsidRPr="00BB4294">
          <w:rPr>
            <w:rFonts w:cstheme="minorHAnsi"/>
            <w:sz w:val="28"/>
            <w:szCs w:val="28"/>
          </w:rPr>
          <w:t xml:space="preserve"> </w:t>
        </w:r>
        <w:r w:rsidRPr="00BB4294">
          <w:rPr>
            <w:rFonts w:cstheme="minorHAnsi"/>
            <w:sz w:val="28"/>
            <w:szCs w:val="28"/>
          </w:rPr>
          <w:t>Power</w:t>
        </w:r>
        <w:r w:rsidRPr="00BB4294">
          <w:rPr>
            <w:rFonts w:cstheme="minorHAnsi"/>
            <w:sz w:val="28"/>
            <w:szCs w:val="28"/>
          </w:rPr>
          <w:t xml:space="preserve"> </w:t>
        </w:r>
        <w:r w:rsidRPr="00BB4294">
          <w:rPr>
            <w:rFonts w:cstheme="minorHAnsi"/>
            <w:sz w:val="28"/>
            <w:szCs w:val="28"/>
          </w:rPr>
          <w:t>×</w:t>
        </w:r>
        <w:r w:rsidRPr="00BB4294">
          <w:rPr>
            <w:rFonts w:cstheme="minorHAnsi"/>
            <w:sz w:val="28"/>
            <w:szCs w:val="28"/>
          </w:rPr>
          <w:t xml:space="preserve"> </w:t>
        </w:r>
        <w:r w:rsidRPr="00BB4294">
          <w:rPr>
            <w:rFonts w:cstheme="minorHAnsi"/>
            <w:sz w:val="28"/>
            <w:szCs w:val="28"/>
          </w:rPr>
          <w:t>Time</w:t>
        </w:r>
        <w:r w:rsidRPr="00BB4294">
          <w:rPr>
            <w:rFonts w:cstheme="minorHAnsi"/>
            <w:sz w:val="28"/>
            <w:szCs w:val="28"/>
          </w:rPr>
          <w:t xml:space="preserve"> </w:t>
        </w:r>
        <w:r w:rsidRPr="00BB4294">
          <w:rPr>
            <w:rFonts w:cstheme="minorHAnsi"/>
            <w:sz w:val="28"/>
            <w:szCs w:val="28"/>
          </w:rPr>
          <w:t>=</w:t>
        </w:r>
        <w:r w:rsidRPr="00BB4294">
          <w:rPr>
            <w:rFonts w:cstheme="minorHAnsi"/>
            <w:sz w:val="28"/>
            <w:szCs w:val="28"/>
          </w:rPr>
          <w:t xml:space="preserve"> </w:t>
        </w:r>
        <w:r w:rsidRPr="00BB4294">
          <w:rPr>
            <w:rFonts w:cstheme="minorHAnsi"/>
            <w:sz w:val="28"/>
            <w:szCs w:val="28"/>
          </w:rPr>
          <w:t>100W×1hr</w:t>
        </w:r>
        <w:r w:rsidRPr="00BB4294">
          <w:rPr>
            <w:rFonts w:cstheme="minorHAnsi"/>
            <w:sz w:val="28"/>
            <w:szCs w:val="28"/>
          </w:rPr>
          <w:t xml:space="preserve"> </w:t>
        </w:r>
        <w:r w:rsidRPr="00BB4294">
          <w:rPr>
            <w:rFonts w:cstheme="minorHAnsi"/>
            <w:sz w:val="28"/>
            <w:szCs w:val="28"/>
          </w:rPr>
          <w:t>=</w:t>
        </w:r>
        <w:r w:rsidRPr="00BB4294">
          <w:rPr>
            <w:rFonts w:cstheme="minorHAnsi"/>
            <w:sz w:val="28"/>
            <w:szCs w:val="28"/>
          </w:rPr>
          <w:t xml:space="preserve"> </w:t>
        </w:r>
        <w:r w:rsidRPr="00BB4294">
          <w:rPr>
            <w:rFonts w:cstheme="minorHAnsi"/>
            <w:sz w:val="28"/>
            <w:szCs w:val="28"/>
          </w:rPr>
          <w:t>100Wh</w:t>
        </w:r>
      </w:ins>
    </w:p>
    <w:p w14:paraId="3158BE40" w14:textId="3061866D" w:rsidR="00D404F4" w:rsidRPr="00BB4294" w:rsidRDefault="00D404F4" w:rsidP="00D404F4">
      <w:pPr>
        <w:rPr>
          <w:ins w:id="37" w:author="Prahalyaa A" w:date="2024-11-06T19:20:00Z" w16du:dateUtc="2024-11-06T13:50:00Z"/>
          <w:rFonts w:cstheme="minorHAnsi"/>
          <w:sz w:val="28"/>
          <w:szCs w:val="28"/>
        </w:rPr>
      </w:pPr>
      <w:ins w:id="38" w:author="Prahalyaa A" w:date="2024-11-06T19:20:00Z" w16du:dateUtc="2024-11-06T13:50:00Z">
        <w:r w:rsidRPr="00BB4294">
          <w:rPr>
            <w:rFonts w:cstheme="minorHAnsi"/>
            <w:sz w:val="28"/>
            <w:szCs w:val="28"/>
          </w:rPr>
          <w:t>This allows users to monitor not just the instantaneous power usage but also the total energy consumed over a period.</w:t>
        </w:r>
      </w:ins>
    </w:p>
    <w:p w14:paraId="5ABA75AD" w14:textId="77777777" w:rsidR="00D404F4" w:rsidRPr="00BB4294" w:rsidRDefault="00D404F4" w:rsidP="00D404F4">
      <w:pPr>
        <w:rPr>
          <w:ins w:id="39" w:author="Prahalyaa A" w:date="2024-11-06T19:20:00Z" w16du:dateUtc="2024-11-06T13:50:00Z"/>
          <w:rFonts w:cstheme="minorHAnsi"/>
          <w:sz w:val="28"/>
          <w:szCs w:val="28"/>
        </w:rPr>
      </w:pPr>
    </w:p>
    <w:p w14:paraId="34877A16" w14:textId="77777777" w:rsidR="00D404F4" w:rsidRPr="00BB4294" w:rsidRDefault="00D404F4" w:rsidP="00D404F4">
      <w:pPr>
        <w:rPr>
          <w:ins w:id="40" w:author="Prahalyaa A" w:date="2024-11-06T19:20:00Z" w16du:dateUtc="2024-11-06T13:50:00Z"/>
          <w:rFonts w:cstheme="minorHAnsi"/>
          <w:b/>
          <w:bCs/>
          <w:sz w:val="32"/>
          <w:szCs w:val="32"/>
        </w:rPr>
      </w:pPr>
      <w:ins w:id="41" w:author="Prahalyaa A" w:date="2024-11-06T19:20:00Z" w16du:dateUtc="2024-11-06T13:50:00Z">
        <w:r w:rsidRPr="00BB4294">
          <w:rPr>
            <w:rFonts w:cstheme="minorHAnsi"/>
            <w:b/>
            <w:bCs/>
            <w:sz w:val="32"/>
            <w:szCs w:val="32"/>
          </w:rPr>
          <w:t>5. Display on LCD</w:t>
        </w:r>
      </w:ins>
    </w:p>
    <w:p w14:paraId="1780FF05" w14:textId="08AF316C" w:rsidR="00D404F4" w:rsidRDefault="00D404F4" w:rsidP="00D404F4">
      <w:pPr>
        <w:rPr>
          <w:rFonts w:cstheme="minorHAnsi"/>
          <w:sz w:val="28"/>
          <w:szCs w:val="28"/>
        </w:rPr>
      </w:pPr>
      <w:ins w:id="42" w:author="Prahalyaa A" w:date="2024-11-06T19:20:00Z" w16du:dateUtc="2024-11-06T13:50:00Z">
        <w:r w:rsidRPr="00BB4294">
          <w:rPr>
            <w:rFonts w:cstheme="minorHAnsi"/>
            <w:sz w:val="28"/>
            <w:szCs w:val="28"/>
          </w:rPr>
          <w:t>The calculated values for voltage, current, and power are displayed on a 16x2 LCD screen. The STM32 microcontroller sends these values to the LCD in real-time, refreshing the display as the measurements are updated. This display provides a user-friendly way to monitor energy consumption at a glance.</w:t>
        </w:r>
      </w:ins>
    </w:p>
    <w:p w14:paraId="37E6CAD3" w14:textId="77777777" w:rsidR="00BB4294" w:rsidRPr="00BB4294" w:rsidRDefault="00BB4294" w:rsidP="00D404F4">
      <w:pPr>
        <w:rPr>
          <w:ins w:id="43" w:author="Prahalyaa A" w:date="2024-11-06T19:20:00Z" w16du:dateUtc="2024-11-06T13:50:00Z"/>
          <w:rFonts w:cstheme="minorHAnsi"/>
          <w:sz w:val="28"/>
          <w:szCs w:val="28"/>
        </w:rPr>
      </w:pPr>
    </w:p>
    <w:p w14:paraId="71BE0F28" w14:textId="77777777" w:rsidR="00D404F4" w:rsidRPr="00BB4294" w:rsidRDefault="00D404F4" w:rsidP="00D404F4">
      <w:pPr>
        <w:rPr>
          <w:ins w:id="44" w:author="Prahalyaa A" w:date="2024-11-06T19:20:00Z" w16du:dateUtc="2024-11-06T13:50:00Z"/>
          <w:rFonts w:cstheme="minorHAnsi"/>
          <w:b/>
          <w:bCs/>
          <w:sz w:val="32"/>
          <w:szCs w:val="32"/>
        </w:rPr>
      </w:pPr>
      <w:ins w:id="45" w:author="Prahalyaa A" w:date="2024-11-06T19:20:00Z" w16du:dateUtc="2024-11-06T13:50:00Z">
        <w:r w:rsidRPr="00BB4294">
          <w:rPr>
            <w:rFonts w:cstheme="minorHAnsi"/>
            <w:b/>
            <w:bCs/>
            <w:sz w:val="32"/>
            <w:szCs w:val="32"/>
          </w:rPr>
          <w:t>6. Overload Detection</w:t>
        </w:r>
      </w:ins>
    </w:p>
    <w:p w14:paraId="490DEB4B" w14:textId="379018C3" w:rsidR="00BB4294" w:rsidRDefault="00D404F4" w:rsidP="00D404F4">
      <w:pPr>
        <w:rPr>
          <w:rFonts w:cstheme="minorHAnsi"/>
          <w:sz w:val="28"/>
          <w:szCs w:val="28"/>
        </w:rPr>
      </w:pPr>
      <w:ins w:id="46" w:author="Prahalyaa A" w:date="2024-11-06T19:20:00Z" w16du:dateUtc="2024-11-06T13:50:00Z">
        <w:r w:rsidRPr="00BB4294">
          <w:rPr>
            <w:rFonts w:cstheme="minorHAnsi"/>
            <w:sz w:val="28"/>
            <w:szCs w:val="28"/>
          </w:rPr>
          <w:t>To protect against overload, the system can be programmed to detect when power consumption exceeds a specified threshold. If an overload condition is detected, the system could, for example, trigger an alert or cut off the power to the load (in an expanded version). The visual feedback on the LCD and potential LED indicators could alert users to take corrective action.</w:t>
        </w:r>
      </w:ins>
    </w:p>
    <w:p w14:paraId="00EADB80" w14:textId="77777777" w:rsidR="00BB4294" w:rsidRPr="00BB4294" w:rsidRDefault="00BB4294" w:rsidP="00D404F4">
      <w:pPr>
        <w:rPr>
          <w:ins w:id="47" w:author="Prahalyaa A" w:date="2024-11-06T19:20:00Z" w16du:dateUtc="2024-11-06T13:50:00Z"/>
          <w:rFonts w:cstheme="minorHAnsi"/>
          <w:sz w:val="28"/>
          <w:szCs w:val="28"/>
        </w:rPr>
      </w:pPr>
    </w:p>
    <w:p w14:paraId="4C043F8A" w14:textId="77777777" w:rsidR="00D404F4" w:rsidRPr="00BB4294" w:rsidRDefault="00D404F4" w:rsidP="00D404F4">
      <w:pPr>
        <w:rPr>
          <w:ins w:id="48" w:author="Prahalyaa A" w:date="2024-11-06T19:20:00Z" w16du:dateUtc="2024-11-06T13:50:00Z"/>
          <w:rFonts w:cstheme="minorHAnsi"/>
          <w:b/>
          <w:bCs/>
          <w:sz w:val="32"/>
          <w:szCs w:val="32"/>
        </w:rPr>
      </w:pPr>
      <w:ins w:id="49" w:author="Prahalyaa A" w:date="2024-11-06T19:20:00Z" w16du:dateUtc="2024-11-06T13:50:00Z">
        <w:r w:rsidRPr="00BB4294">
          <w:rPr>
            <w:rFonts w:cstheme="minorHAnsi"/>
            <w:b/>
            <w:bCs/>
            <w:sz w:val="32"/>
            <w:szCs w:val="32"/>
          </w:rPr>
          <w:t>7. Potential for IoT Integration</w:t>
        </w:r>
      </w:ins>
    </w:p>
    <w:p w14:paraId="607079A3" w14:textId="4AC410F9" w:rsidR="00D404F4" w:rsidRDefault="00D404F4" w:rsidP="0E5FE313">
      <w:pPr>
        <w:rPr>
          <w:rFonts w:cstheme="minorHAnsi"/>
          <w:sz w:val="28"/>
          <w:szCs w:val="28"/>
        </w:rPr>
      </w:pPr>
      <w:ins w:id="50" w:author="Prahalyaa A" w:date="2024-11-06T19:20:00Z" w16du:dateUtc="2024-11-06T13:50:00Z">
        <w:r w:rsidRPr="00BB4294">
          <w:rPr>
            <w:rFonts w:cstheme="minorHAnsi"/>
            <w:sz w:val="28"/>
            <w:szCs w:val="28"/>
          </w:rPr>
          <w:t>Although this setup provides local monitoring via the LCD, it can be extended to include IoT capabilities. By connecting the STM32 to a Wi-Fi module, the real-time energy data could be transmitted to a cloud platform for remote monitoring, data logging, and analysis. This would make the system ideal for applications requiring real-time monitoring from remote locations.</w:t>
        </w:r>
      </w:ins>
    </w:p>
    <w:p w14:paraId="219AA71D" w14:textId="77777777" w:rsidR="00BB4294" w:rsidRDefault="00BB4294" w:rsidP="0E5FE313">
      <w:pPr>
        <w:rPr>
          <w:rFonts w:cstheme="minorHAnsi"/>
          <w:sz w:val="28"/>
          <w:szCs w:val="28"/>
        </w:rPr>
      </w:pPr>
    </w:p>
    <w:p w14:paraId="1E2A63D3" w14:textId="77777777" w:rsidR="00BB4294" w:rsidRPr="00BB4294" w:rsidRDefault="00BB4294" w:rsidP="0E5FE313">
      <w:pPr>
        <w:rPr>
          <w:ins w:id="51" w:author="Prahalyaa A" w:date="2024-11-06T19:20:00Z" w16du:dateUtc="2024-11-06T13:50:00Z"/>
          <w:rFonts w:cstheme="minorHAnsi"/>
          <w:sz w:val="28"/>
          <w:szCs w:val="28"/>
        </w:rPr>
      </w:pPr>
    </w:p>
    <w:p w14:paraId="773B15AA" w14:textId="34018532" w:rsidR="0E5FE313" w:rsidRPr="00EA2DDD" w:rsidRDefault="0E5FE313" w:rsidP="0E5FE313">
      <w:pPr>
        <w:rPr>
          <w:b/>
          <w:bCs/>
          <w:sz w:val="40"/>
          <w:szCs w:val="40"/>
        </w:rPr>
      </w:pPr>
      <w:r w:rsidRPr="0E5FE313">
        <w:rPr>
          <w:b/>
          <w:bCs/>
          <w:sz w:val="40"/>
          <w:szCs w:val="40"/>
        </w:rPr>
        <w:lastRenderedPageBreak/>
        <w:t>RESULTS:</w:t>
      </w:r>
    </w:p>
    <w:tbl>
      <w:tblPr>
        <w:tblStyle w:val="TableGrid"/>
        <w:tblpPr w:leftFromText="180" w:rightFromText="180" w:vertAnchor="text" w:horzAnchor="margin" w:tblpY="-34"/>
        <w:tblW w:w="0" w:type="auto"/>
        <w:tblLayout w:type="fixed"/>
        <w:tblLook w:val="06A0" w:firstRow="1" w:lastRow="0" w:firstColumn="1" w:lastColumn="0" w:noHBand="1" w:noVBand="1"/>
      </w:tblPr>
      <w:tblGrid>
        <w:gridCol w:w="4186"/>
        <w:gridCol w:w="4186"/>
      </w:tblGrid>
      <w:tr w:rsidR="00BB4294" w14:paraId="5E417171" w14:textId="77777777" w:rsidTr="00BB4294">
        <w:trPr>
          <w:trHeight w:val="146"/>
        </w:trPr>
        <w:tc>
          <w:tcPr>
            <w:tcW w:w="4186" w:type="dxa"/>
          </w:tcPr>
          <w:p w14:paraId="5C37E4D3" w14:textId="77777777" w:rsidR="00BB4294" w:rsidRDefault="00BB4294" w:rsidP="00BB4294">
            <w:pPr>
              <w:rPr>
                <w:sz w:val="28"/>
                <w:szCs w:val="28"/>
              </w:rPr>
            </w:pPr>
            <w:r w:rsidRPr="0E5FE313">
              <w:rPr>
                <w:sz w:val="28"/>
                <w:szCs w:val="28"/>
              </w:rPr>
              <w:t>Without Main Supply,</w:t>
            </w:r>
          </w:p>
          <w:p w14:paraId="6752613F" w14:textId="77777777" w:rsidR="00BB4294" w:rsidRDefault="00BB4294" w:rsidP="00BB4294">
            <w:pPr>
              <w:rPr>
                <w:sz w:val="28"/>
                <w:szCs w:val="28"/>
              </w:rPr>
            </w:pPr>
          </w:p>
          <w:p w14:paraId="5E698B9F" w14:textId="77777777" w:rsidR="00BB4294" w:rsidRDefault="00BB4294" w:rsidP="00BB4294">
            <w:pPr>
              <w:rPr>
                <w:sz w:val="28"/>
                <w:szCs w:val="28"/>
              </w:rPr>
            </w:pPr>
            <w:proofErr w:type="gramStart"/>
            <w:r w:rsidRPr="0E5FE313">
              <w:rPr>
                <w:sz w:val="28"/>
                <w:szCs w:val="28"/>
              </w:rPr>
              <w:t>I :</w:t>
            </w:r>
            <w:proofErr w:type="gramEnd"/>
            <w:r w:rsidRPr="0E5FE313">
              <w:rPr>
                <w:sz w:val="28"/>
                <w:szCs w:val="28"/>
              </w:rPr>
              <w:t xml:space="preserve"> 0.00 A</w:t>
            </w:r>
          </w:p>
          <w:p w14:paraId="121E3585" w14:textId="77777777" w:rsidR="00BB4294" w:rsidRDefault="00BB4294" w:rsidP="00BB4294">
            <w:pPr>
              <w:rPr>
                <w:sz w:val="28"/>
                <w:szCs w:val="28"/>
              </w:rPr>
            </w:pPr>
            <w:proofErr w:type="gramStart"/>
            <w:r w:rsidRPr="0E5FE313">
              <w:rPr>
                <w:sz w:val="28"/>
                <w:szCs w:val="28"/>
              </w:rPr>
              <w:t>V :</w:t>
            </w:r>
            <w:proofErr w:type="gramEnd"/>
            <w:r w:rsidRPr="0E5FE313">
              <w:rPr>
                <w:sz w:val="28"/>
                <w:szCs w:val="28"/>
              </w:rPr>
              <w:t xml:space="preserve"> 0.00 V</w:t>
            </w:r>
          </w:p>
        </w:tc>
        <w:tc>
          <w:tcPr>
            <w:tcW w:w="4186" w:type="dxa"/>
          </w:tcPr>
          <w:p w14:paraId="2BF7F23B" w14:textId="77777777" w:rsidR="00BB4294" w:rsidRDefault="00BB4294" w:rsidP="00BB4294">
            <w:pPr>
              <w:rPr>
                <w:sz w:val="28"/>
                <w:szCs w:val="28"/>
              </w:rPr>
            </w:pPr>
            <w:r w:rsidRPr="0E5FE313">
              <w:rPr>
                <w:sz w:val="28"/>
                <w:szCs w:val="28"/>
              </w:rPr>
              <w:t>With Main Supply,</w:t>
            </w:r>
          </w:p>
          <w:p w14:paraId="62147CC6" w14:textId="77777777" w:rsidR="00BB4294" w:rsidRDefault="00BB4294" w:rsidP="00BB4294">
            <w:pPr>
              <w:rPr>
                <w:sz w:val="28"/>
                <w:szCs w:val="28"/>
              </w:rPr>
            </w:pPr>
          </w:p>
          <w:p w14:paraId="4703B2BD" w14:textId="77777777" w:rsidR="00BB4294" w:rsidRDefault="00BB4294" w:rsidP="00BB4294">
            <w:pPr>
              <w:rPr>
                <w:sz w:val="28"/>
                <w:szCs w:val="28"/>
              </w:rPr>
            </w:pPr>
            <w:proofErr w:type="gramStart"/>
            <w:r w:rsidRPr="0E5FE313">
              <w:rPr>
                <w:sz w:val="28"/>
                <w:szCs w:val="28"/>
              </w:rPr>
              <w:t>I :</w:t>
            </w:r>
            <w:proofErr w:type="gramEnd"/>
            <w:r w:rsidRPr="0E5FE313">
              <w:rPr>
                <w:sz w:val="28"/>
                <w:szCs w:val="28"/>
              </w:rPr>
              <w:t xml:space="preserve"> 0.65 A</w:t>
            </w:r>
          </w:p>
          <w:p w14:paraId="73ECCB55" w14:textId="77777777" w:rsidR="00BB4294" w:rsidRDefault="00BB4294" w:rsidP="00BB4294">
            <w:pPr>
              <w:rPr>
                <w:sz w:val="28"/>
                <w:szCs w:val="28"/>
              </w:rPr>
            </w:pPr>
            <w:proofErr w:type="gramStart"/>
            <w:r w:rsidRPr="0E5FE313">
              <w:rPr>
                <w:sz w:val="28"/>
                <w:szCs w:val="28"/>
              </w:rPr>
              <w:t>V :</w:t>
            </w:r>
            <w:proofErr w:type="gramEnd"/>
            <w:r w:rsidRPr="0E5FE313">
              <w:rPr>
                <w:sz w:val="28"/>
                <w:szCs w:val="28"/>
              </w:rPr>
              <w:t xml:space="preserve"> 192.41 V</w:t>
            </w:r>
          </w:p>
        </w:tc>
      </w:tr>
    </w:tbl>
    <w:p w14:paraId="564CB9E9" w14:textId="2D3B921C" w:rsidR="0E5FE313" w:rsidRDefault="0E5FE313" w:rsidP="0E5FE313">
      <w:pPr>
        <w:rPr>
          <w:sz w:val="28"/>
          <w:szCs w:val="28"/>
        </w:rPr>
      </w:pPr>
    </w:p>
    <w:p w14:paraId="462F48BA" w14:textId="77777777" w:rsidR="00D404F4" w:rsidRDefault="00D404F4" w:rsidP="0E5FE313">
      <w:pPr>
        <w:rPr>
          <w:b/>
          <w:bCs/>
          <w:sz w:val="40"/>
          <w:szCs w:val="40"/>
        </w:rPr>
      </w:pPr>
    </w:p>
    <w:p w14:paraId="49B42FF1" w14:textId="77777777" w:rsidR="00BB4294" w:rsidRDefault="00BB4294" w:rsidP="0E5FE313">
      <w:pPr>
        <w:rPr>
          <w:ins w:id="52" w:author="Prahalyaa A" w:date="2024-11-06T19:20:00Z" w16du:dateUtc="2024-11-06T13:50:00Z"/>
          <w:b/>
          <w:bCs/>
          <w:sz w:val="40"/>
          <w:szCs w:val="40"/>
        </w:rPr>
      </w:pPr>
    </w:p>
    <w:p w14:paraId="4A4B02F0" w14:textId="395F94A0" w:rsidR="004679B3" w:rsidRDefault="0E5FE313" w:rsidP="0E5FE313">
      <w:pPr>
        <w:rPr>
          <w:b/>
          <w:bCs/>
          <w:sz w:val="40"/>
          <w:szCs w:val="40"/>
        </w:rPr>
      </w:pPr>
      <w:r w:rsidRPr="0E5FE313">
        <w:rPr>
          <w:b/>
          <w:bCs/>
          <w:sz w:val="40"/>
          <w:szCs w:val="40"/>
        </w:rPr>
        <w:t xml:space="preserve">CHALLENGES FACED </w:t>
      </w:r>
      <w:del w:id="53" w:author="Prahalyaa A" w:date="2024-11-06T19:20:00Z" w16du:dateUtc="2024-11-06T13:50:00Z">
        <w:r w:rsidRPr="0E5FE313">
          <w:rPr>
            <w:b/>
            <w:bCs/>
            <w:sz w:val="40"/>
            <w:szCs w:val="40"/>
          </w:rPr>
          <w:delText>WHILE IMPLEMENTING THE PROJECT AND ITS  SOLUTIONS :-</w:delText>
        </w:r>
      </w:del>
    </w:p>
    <w:p w14:paraId="2C0E343B" w14:textId="77777777" w:rsidR="00BB4294" w:rsidRDefault="00BB4294" w:rsidP="0E5FE313">
      <w:pPr>
        <w:rPr>
          <w:b/>
          <w:bCs/>
          <w:sz w:val="40"/>
          <w:szCs w:val="40"/>
        </w:rPr>
      </w:pPr>
    </w:p>
    <w:p w14:paraId="3925388C" w14:textId="3052A8CA" w:rsidR="004679B3" w:rsidRDefault="0E5FE313" w:rsidP="00F77F08">
      <w:pPr>
        <w:rPr>
          <w:b/>
          <w:bCs/>
          <w:sz w:val="28"/>
          <w:szCs w:val="28"/>
        </w:rPr>
        <w:pPrChange w:id="54" w:author="Prahalyaa A" w:date="2024-11-06T19:20:00Z" w16du:dateUtc="2024-11-06T13:50:00Z">
          <w:pPr>
            <w:pStyle w:val="ListParagraph"/>
            <w:numPr>
              <w:numId w:val="8"/>
            </w:numPr>
            <w:ind w:hanging="360"/>
          </w:pPr>
        </w:pPrChange>
      </w:pPr>
      <w:r w:rsidRPr="0E5FE313">
        <w:rPr>
          <w:b/>
          <w:bCs/>
          <w:sz w:val="28"/>
          <w:szCs w:val="28"/>
        </w:rPr>
        <w:t>Accuracy in Voltage and Current Readings-</w:t>
      </w:r>
    </w:p>
    <w:p w14:paraId="0D1B5030" w14:textId="7167EA86" w:rsidR="0E5FE313" w:rsidRDefault="0E5FE313" w:rsidP="0E5FE313">
      <w:pPr>
        <w:pStyle w:val="ListParagraph"/>
        <w:rPr>
          <w:b/>
          <w:bCs/>
          <w:sz w:val="28"/>
          <w:szCs w:val="28"/>
        </w:rPr>
      </w:pPr>
    </w:p>
    <w:p w14:paraId="7A53D0CC" w14:textId="795B155A" w:rsidR="0E5FE313" w:rsidRDefault="0E5FE313" w:rsidP="00F77F08">
      <w:pPr>
        <w:pStyle w:val="ListParagraph"/>
        <w:ind w:left="284"/>
        <w:rPr>
          <w:sz w:val="28"/>
          <w:szCs w:val="28"/>
        </w:rPr>
        <w:pPrChange w:id="55" w:author="Prahalyaa A" w:date="2024-11-06T19:20:00Z" w16du:dateUtc="2024-11-06T13:50:00Z">
          <w:pPr>
            <w:pStyle w:val="ListParagraph"/>
            <w:numPr>
              <w:ilvl w:val="1"/>
              <w:numId w:val="8"/>
            </w:numPr>
            <w:ind w:left="1440" w:hanging="360"/>
          </w:pPr>
        </w:pPrChange>
      </w:pPr>
      <w:proofErr w:type="gramStart"/>
      <w:r w:rsidRPr="0E5FE313">
        <w:rPr>
          <w:sz w:val="28"/>
          <w:szCs w:val="28"/>
        </w:rPr>
        <w:t>Challenge :</w:t>
      </w:r>
      <w:proofErr w:type="gramEnd"/>
      <w:r w:rsidRPr="0E5FE313">
        <w:rPr>
          <w:sz w:val="28"/>
          <w:szCs w:val="28"/>
        </w:rPr>
        <w:t xml:space="preserve"> Reading current and voltage accurately can be tricky, especially with sensors like ACS712 or other current and voltage sensors. Variations in the environment, such as temperature fluctuations, can affect sensor readings, leading to inaccurate measurements.</w:t>
      </w:r>
    </w:p>
    <w:p w14:paraId="7BC75101" w14:textId="1E40B5FE" w:rsidR="0E5FE313" w:rsidRDefault="0E5FE313" w:rsidP="0E5FE313">
      <w:pPr>
        <w:pStyle w:val="ListParagraph"/>
        <w:ind w:left="1440"/>
        <w:rPr>
          <w:sz w:val="28"/>
          <w:szCs w:val="28"/>
        </w:rPr>
      </w:pPr>
    </w:p>
    <w:p w14:paraId="22863C39" w14:textId="49BD7207" w:rsidR="0E5FE313" w:rsidRDefault="0E5FE313" w:rsidP="00F77F08">
      <w:pPr>
        <w:pStyle w:val="ListParagraph"/>
        <w:ind w:left="284"/>
        <w:rPr>
          <w:sz w:val="28"/>
          <w:szCs w:val="28"/>
        </w:rPr>
        <w:pPrChange w:id="56" w:author="Prahalyaa A" w:date="2024-11-06T19:20:00Z" w16du:dateUtc="2024-11-06T13:50:00Z">
          <w:pPr>
            <w:pStyle w:val="ListParagraph"/>
            <w:numPr>
              <w:ilvl w:val="1"/>
              <w:numId w:val="8"/>
            </w:numPr>
            <w:ind w:left="1440" w:hanging="360"/>
          </w:pPr>
        </w:pPrChange>
      </w:pPr>
      <w:proofErr w:type="gramStart"/>
      <w:r w:rsidRPr="0E5FE313">
        <w:rPr>
          <w:sz w:val="28"/>
          <w:szCs w:val="28"/>
        </w:rPr>
        <w:t>Solution :</w:t>
      </w:r>
      <w:proofErr w:type="gramEnd"/>
      <w:r w:rsidRPr="0E5FE313">
        <w:rPr>
          <w:sz w:val="28"/>
          <w:szCs w:val="28"/>
        </w:rPr>
        <w:t xml:space="preserve"> Implement signal filtering techniques, like averaging or using a low-pass filter, to smooth out sensor noise. Calibrate the sensors before usage by comparing readings against a known standard.</w:t>
      </w:r>
    </w:p>
    <w:p w14:paraId="03A183B2" w14:textId="080945C5" w:rsidR="0E5FE313" w:rsidRDefault="0E5FE313" w:rsidP="0E5FE313">
      <w:pPr>
        <w:pStyle w:val="ListParagraph"/>
        <w:ind w:left="1440"/>
        <w:rPr>
          <w:sz w:val="28"/>
          <w:szCs w:val="28"/>
        </w:rPr>
      </w:pPr>
    </w:p>
    <w:p w14:paraId="2AD99387" w14:textId="78B3F011" w:rsidR="0E5FE313" w:rsidRDefault="0E5FE313" w:rsidP="00F77F08">
      <w:pPr>
        <w:rPr>
          <w:b/>
          <w:bCs/>
          <w:sz w:val="28"/>
          <w:szCs w:val="28"/>
        </w:rPr>
        <w:pPrChange w:id="57" w:author="Prahalyaa A" w:date="2024-11-06T19:20:00Z" w16du:dateUtc="2024-11-06T13:50:00Z">
          <w:pPr>
            <w:pStyle w:val="ListParagraph"/>
            <w:numPr>
              <w:numId w:val="8"/>
            </w:numPr>
            <w:ind w:hanging="360"/>
          </w:pPr>
        </w:pPrChange>
      </w:pPr>
      <w:r w:rsidRPr="0E5FE313">
        <w:rPr>
          <w:b/>
          <w:bCs/>
          <w:sz w:val="28"/>
          <w:szCs w:val="28"/>
        </w:rPr>
        <w:t>Interfacing Sensors with STM32F401CCU6-</w:t>
      </w:r>
    </w:p>
    <w:p w14:paraId="2122E8C1" w14:textId="07742AA1" w:rsidR="0E5FE313" w:rsidRDefault="0E5FE313" w:rsidP="00F77F08">
      <w:pPr>
        <w:pStyle w:val="ListParagraph"/>
        <w:ind w:left="284"/>
        <w:rPr>
          <w:b/>
          <w:bCs/>
          <w:sz w:val="28"/>
          <w:szCs w:val="28"/>
        </w:rPr>
        <w:pPrChange w:id="58" w:author="Prahalyaa A" w:date="2024-11-06T19:20:00Z" w16du:dateUtc="2024-11-06T13:50:00Z">
          <w:pPr>
            <w:pStyle w:val="ListParagraph"/>
          </w:pPr>
        </w:pPrChange>
      </w:pPr>
    </w:p>
    <w:p w14:paraId="2EF2DF39" w14:textId="2B9D1EC2" w:rsidR="0E5FE313" w:rsidRDefault="0E5FE313" w:rsidP="00F77F08">
      <w:pPr>
        <w:pStyle w:val="ListParagraph"/>
        <w:ind w:left="284"/>
        <w:rPr>
          <w:sz w:val="28"/>
          <w:szCs w:val="28"/>
        </w:rPr>
        <w:pPrChange w:id="59" w:author="Prahalyaa A" w:date="2024-11-06T19:20:00Z" w16du:dateUtc="2024-11-06T13:50:00Z">
          <w:pPr>
            <w:pStyle w:val="ListParagraph"/>
            <w:numPr>
              <w:ilvl w:val="1"/>
              <w:numId w:val="8"/>
            </w:numPr>
            <w:ind w:left="1440" w:hanging="360"/>
          </w:pPr>
        </w:pPrChange>
      </w:pPr>
      <w:proofErr w:type="gramStart"/>
      <w:r w:rsidRPr="0E5FE313">
        <w:rPr>
          <w:sz w:val="28"/>
          <w:szCs w:val="28"/>
        </w:rPr>
        <w:t>Challenge :</w:t>
      </w:r>
      <w:proofErr w:type="gramEnd"/>
      <w:r w:rsidRPr="0E5FE313">
        <w:rPr>
          <w:sz w:val="28"/>
          <w:szCs w:val="28"/>
        </w:rPr>
        <w:t xml:space="preserve"> Ensuring that the sensors are correctly interfaced with the STM32 microcontroller is essential. Incorrect wiring or improper configuration of ADC (Analog-to-Digital Converter) channels can lead to erroneous data or no readings at all.</w:t>
      </w:r>
    </w:p>
    <w:p w14:paraId="1AC736F6" w14:textId="7899D841" w:rsidR="0E5FE313" w:rsidRDefault="0E5FE313" w:rsidP="00F77F08">
      <w:pPr>
        <w:pStyle w:val="ListParagraph"/>
        <w:ind w:left="284"/>
        <w:rPr>
          <w:sz w:val="28"/>
          <w:szCs w:val="28"/>
        </w:rPr>
        <w:pPrChange w:id="60" w:author="Prahalyaa A" w:date="2024-11-06T19:20:00Z" w16du:dateUtc="2024-11-06T13:50:00Z">
          <w:pPr>
            <w:pStyle w:val="ListParagraph"/>
            <w:ind w:left="1440"/>
          </w:pPr>
        </w:pPrChange>
      </w:pPr>
    </w:p>
    <w:p w14:paraId="2D33127C" w14:textId="655EEC02" w:rsidR="0E5FE313" w:rsidRDefault="0E5FE313" w:rsidP="00F77F08">
      <w:pPr>
        <w:pStyle w:val="ListParagraph"/>
        <w:ind w:left="284"/>
        <w:rPr>
          <w:sz w:val="28"/>
          <w:szCs w:val="28"/>
        </w:rPr>
        <w:pPrChange w:id="61" w:author="Prahalyaa A" w:date="2024-11-06T19:20:00Z" w16du:dateUtc="2024-11-06T13:50:00Z">
          <w:pPr>
            <w:pStyle w:val="ListParagraph"/>
            <w:numPr>
              <w:ilvl w:val="1"/>
              <w:numId w:val="8"/>
            </w:numPr>
            <w:ind w:left="1440" w:hanging="360"/>
          </w:pPr>
        </w:pPrChange>
      </w:pPr>
      <w:proofErr w:type="gramStart"/>
      <w:r w:rsidRPr="0E5FE313">
        <w:rPr>
          <w:sz w:val="28"/>
          <w:szCs w:val="28"/>
        </w:rPr>
        <w:t>Solution :</w:t>
      </w:r>
      <w:proofErr w:type="gramEnd"/>
      <w:r w:rsidRPr="0E5FE313">
        <w:rPr>
          <w:sz w:val="28"/>
          <w:szCs w:val="28"/>
        </w:rPr>
        <w:t xml:space="preserve"> Carefully check the wiring connections and verify that the ADC settings in your code match the input channels to which the sensors are connected. Test each component individually to ensure they are functioning correctly before integrating them.</w:t>
      </w:r>
    </w:p>
    <w:p w14:paraId="697011E2" w14:textId="1F731BAC" w:rsidR="0E5FE313" w:rsidRDefault="0E5FE313" w:rsidP="0E5FE313">
      <w:pPr>
        <w:pStyle w:val="ListParagraph"/>
        <w:ind w:left="1440"/>
        <w:rPr>
          <w:sz w:val="28"/>
          <w:szCs w:val="28"/>
        </w:rPr>
      </w:pPr>
    </w:p>
    <w:p w14:paraId="065F1092" w14:textId="77777777" w:rsidR="00F77F08" w:rsidRDefault="00F77F08" w:rsidP="0E5FE313">
      <w:pPr>
        <w:pStyle w:val="ListParagraph"/>
        <w:ind w:left="1440"/>
        <w:rPr>
          <w:sz w:val="28"/>
          <w:szCs w:val="28"/>
        </w:rPr>
      </w:pPr>
    </w:p>
    <w:p w14:paraId="6B3B3F18" w14:textId="77777777" w:rsidR="00BB4294" w:rsidRDefault="00BB4294" w:rsidP="0E5FE313">
      <w:pPr>
        <w:pStyle w:val="ListParagraph"/>
        <w:ind w:left="1440"/>
        <w:rPr>
          <w:ins w:id="62" w:author="Prahalyaa A" w:date="2024-11-06T19:20:00Z" w16du:dateUtc="2024-11-06T13:50:00Z"/>
          <w:sz w:val="28"/>
          <w:szCs w:val="28"/>
        </w:rPr>
      </w:pPr>
    </w:p>
    <w:p w14:paraId="69A7C3A0" w14:textId="4B2D8E82" w:rsidR="0E5FE313" w:rsidRDefault="0E5FE313" w:rsidP="00BB4294">
      <w:pPr>
        <w:rPr>
          <w:b/>
          <w:bCs/>
          <w:sz w:val="28"/>
          <w:szCs w:val="28"/>
        </w:rPr>
      </w:pPr>
      <w:r w:rsidRPr="0E5FE313">
        <w:rPr>
          <w:b/>
          <w:bCs/>
          <w:sz w:val="28"/>
          <w:szCs w:val="28"/>
        </w:rPr>
        <w:lastRenderedPageBreak/>
        <w:t xml:space="preserve">Power Management and Overload Detection - </w:t>
      </w:r>
    </w:p>
    <w:p w14:paraId="4579C943" w14:textId="1D2FB9C3" w:rsidR="00D404F4" w:rsidRDefault="0E5FE313" w:rsidP="00BB4294">
      <w:pPr>
        <w:ind w:left="284"/>
        <w:rPr>
          <w:ins w:id="63" w:author="Prahalyaa A" w:date="2024-11-06T19:20:00Z" w16du:dateUtc="2024-11-06T13:50:00Z"/>
          <w:sz w:val="28"/>
          <w:szCs w:val="28"/>
        </w:rPr>
      </w:pPr>
      <w:proofErr w:type="gramStart"/>
      <w:r w:rsidRPr="0E5FE313">
        <w:rPr>
          <w:sz w:val="28"/>
          <w:szCs w:val="28"/>
        </w:rPr>
        <w:t>Challenge :</w:t>
      </w:r>
      <w:proofErr w:type="gramEnd"/>
      <w:r w:rsidRPr="0E5FE313">
        <w:rPr>
          <w:sz w:val="28"/>
          <w:szCs w:val="28"/>
        </w:rPr>
        <w:t xml:space="preserve"> Managing power effectively and detecting overloads are crucial to avoid damaging components. Excessive current draw can potentially harm the microcontroller or other components.</w:t>
      </w:r>
    </w:p>
    <w:p w14:paraId="48F2FC06" w14:textId="28B09D34" w:rsidR="0E5FE313" w:rsidRDefault="0E5FE313" w:rsidP="00BB4294">
      <w:pPr>
        <w:ind w:left="284"/>
        <w:rPr>
          <w:sz w:val="28"/>
          <w:szCs w:val="28"/>
        </w:rPr>
        <w:pPrChange w:id="64" w:author="Prahalyaa A" w:date="2024-11-06T19:20:00Z" w16du:dateUtc="2024-11-06T13:50:00Z">
          <w:pPr>
            <w:pStyle w:val="ListParagraph"/>
            <w:numPr>
              <w:ilvl w:val="1"/>
              <w:numId w:val="8"/>
            </w:numPr>
            <w:ind w:left="1440" w:hanging="360"/>
          </w:pPr>
        </w:pPrChange>
      </w:pPr>
      <w:proofErr w:type="gramStart"/>
      <w:r w:rsidRPr="0E5FE313">
        <w:rPr>
          <w:sz w:val="28"/>
          <w:szCs w:val="28"/>
        </w:rPr>
        <w:t>Solution :</w:t>
      </w:r>
      <w:proofErr w:type="gramEnd"/>
      <w:r w:rsidRPr="0E5FE313">
        <w:rPr>
          <w:sz w:val="28"/>
          <w:szCs w:val="28"/>
        </w:rPr>
        <w:t xml:space="preserve"> Set up threshold limits for current and voltage readings to detect potential overloads. When an overload is detected, trigger a response, such as a warning on the LCD or a shutdown procedure.</w:t>
      </w:r>
    </w:p>
    <w:p w14:paraId="4C191144" w14:textId="5E7DE7EE" w:rsidR="0E5FE313" w:rsidRDefault="0E5FE313" w:rsidP="0E5FE313">
      <w:pPr>
        <w:pStyle w:val="ListParagraph"/>
        <w:ind w:left="1440"/>
        <w:rPr>
          <w:sz w:val="28"/>
          <w:szCs w:val="28"/>
        </w:rPr>
      </w:pPr>
    </w:p>
    <w:p w14:paraId="3ABF353D" w14:textId="7A7CD390" w:rsidR="0E5FE313" w:rsidRDefault="0E5FE313" w:rsidP="00F77F08">
      <w:pPr>
        <w:rPr>
          <w:b/>
          <w:bCs/>
          <w:sz w:val="28"/>
          <w:szCs w:val="28"/>
        </w:rPr>
        <w:pPrChange w:id="65" w:author="Prahalyaa A" w:date="2024-11-06T19:20:00Z" w16du:dateUtc="2024-11-06T13:50:00Z">
          <w:pPr>
            <w:pStyle w:val="ListParagraph"/>
            <w:numPr>
              <w:numId w:val="8"/>
            </w:numPr>
            <w:ind w:hanging="360"/>
          </w:pPr>
        </w:pPrChange>
      </w:pPr>
      <w:r w:rsidRPr="0E5FE313">
        <w:rPr>
          <w:b/>
          <w:bCs/>
          <w:sz w:val="28"/>
          <w:szCs w:val="28"/>
        </w:rPr>
        <w:t xml:space="preserve">Voltage Threshold Exceeded - </w:t>
      </w:r>
    </w:p>
    <w:p w14:paraId="6B7FEF55" w14:textId="5066D835" w:rsidR="0E5FE313" w:rsidRDefault="0E5FE313" w:rsidP="00BB4294">
      <w:pPr>
        <w:pStyle w:val="ListParagraph"/>
        <w:ind w:left="0" w:firstLine="720"/>
        <w:rPr>
          <w:sz w:val="28"/>
          <w:szCs w:val="28"/>
        </w:rPr>
        <w:pPrChange w:id="66" w:author="Prahalyaa A" w:date="2024-11-06T19:20:00Z" w16du:dateUtc="2024-11-06T13:50:00Z">
          <w:pPr>
            <w:pStyle w:val="ListParagraph"/>
            <w:numPr>
              <w:ilvl w:val="1"/>
              <w:numId w:val="8"/>
            </w:numPr>
            <w:ind w:left="1440" w:hanging="360"/>
          </w:pPr>
        </w:pPrChange>
      </w:pPr>
      <w:proofErr w:type="gramStart"/>
      <w:r w:rsidRPr="0E5FE313">
        <w:rPr>
          <w:sz w:val="28"/>
          <w:szCs w:val="28"/>
        </w:rPr>
        <w:t>Challenge :</w:t>
      </w:r>
      <w:proofErr w:type="gramEnd"/>
      <w:r w:rsidRPr="0E5FE313">
        <w:rPr>
          <w:sz w:val="28"/>
          <w:szCs w:val="28"/>
        </w:rPr>
        <w:t xml:space="preserve"> Supplying voltage higher than the STM32’s voltage threshold can damage the microcontroller, as you've already experienced.</w:t>
      </w:r>
    </w:p>
    <w:p w14:paraId="192A4C3F" w14:textId="498B801B" w:rsidR="0E5FE313" w:rsidRDefault="0E5FE313" w:rsidP="00BB4294">
      <w:pPr>
        <w:pStyle w:val="ListParagraph"/>
        <w:ind w:left="0" w:firstLine="1440"/>
        <w:rPr>
          <w:sz w:val="28"/>
          <w:szCs w:val="28"/>
        </w:rPr>
        <w:pPrChange w:id="67" w:author="Prahalyaa A" w:date="2024-11-06T19:20:00Z" w16du:dateUtc="2024-11-06T13:50:00Z">
          <w:pPr>
            <w:pStyle w:val="ListParagraph"/>
            <w:ind w:left="1440"/>
          </w:pPr>
        </w:pPrChange>
      </w:pPr>
    </w:p>
    <w:p w14:paraId="6F5B5AF4" w14:textId="167336E5" w:rsidR="0E5FE313" w:rsidRDefault="0E5FE313" w:rsidP="00BB4294">
      <w:pPr>
        <w:pStyle w:val="ListParagraph"/>
        <w:ind w:left="0"/>
        <w:rPr>
          <w:sz w:val="28"/>
          <w:szCs w:val="28"/>
        </w:rPr>
        <w:pPrChange w:id="68" w:author="Prahalyaa A" w:date="2024-11-06T19:20:00Z" w16du:dateUtc="2024-11-06T13:50:00Z">
          <w:pPr>
            <w:pStyle w:val="ListParagraph"/>
            <w:numPr>
              <w:ilvl w:val="1"/>
              <w:numId w:val="8"/>
            </w:numPr>
            <w:ind w:left="1440" w:hanging="360"/>
          </w:pPr>
        </w:pPrChange>
      </w:pPr>
      <w:proofErr w:type="gramStart"/>
      <w:r w:rsidRPr="0E5FE313">
        <w:rPr>
          <w:sz w:val="28"/>
          <w:szCs w:val="28"/>
        </w:rPr>
        <w:t>Solution :</w:t>
      </w:r>
      <w:proofErr w:type="gramEnd"/>
      <w:r w:rsidRPr="0E5FE313">
        <w:rPr>
          <w:sz w:val="28"/>
          <w:szCs w:val="28"/>
        </w:rPr>
        <w:t xml:space="preserve"> Use a voltage divider circuit or an optocoupler to step down the voltage to a safe level for the STM32’s ADC input. Ensure that any voltage above 3.3V (the STM32's operating voltage) is stepped down or isolated.</w:t>
      </w:r>
    </w:p>
    <w:p w14:paraId="557D5712" w14:textId="1D363AAC" w:rsidR="0E5FE313" w:rsidRDefault="0E5FE313" w:rsidP="0E5FE313">
      <w:pPr>
        <w:pStyle w:val="ListParagraph"/>
        <w:ind w:left="1440"/>
        <w:rPr>
          <w:sz w:val="28"/>
          <w:szCs w:val="28"/>
        </w:rPr>
      </w:pPr>
    </w:p>
    <w:p w14:paraId="37400B51" w14:textId="0A44AB87" w:rsidR="0E5FE313" w:rsidRDefault="0E5FE313" w:rsidP="00BB4294">
      <w:pPr>
        <w:spacing w:before="240" w:after="240"/>
        <w:rPr>
          <w:b/>
          <w:bCs/>
          <w:sz w:val="28"/>
          <w:szCs w:val="28"/>
        </w:rPr>
      </w:pPr>
      <w:r w:rsidRPr="0E5FE313">
        <w:rPr>
          <w:b/>
          <w:bCs/>
          <w:sz w:val="28"/>
          <w:szCs w:val="28"/>
        </w:rPr>
        <w:t xml:space="preserve">Resistors usage - </w:t>
      </w:r>
    </w:p>
    <w:p w14:paraId="07C4BA0F" w14:textId="4F6AE221" w:rsidR="0E5FE313" w:rsidRDefault="0E5FE313" w:rsidP="00F77F08">
      <w:pPr>
        <w:pStyle w:val="ListParagraph"/>
        <w:spacing w:before="240" w:after="240"/>
        <w:ind w:left="0"/>
        <w:rPr>
          <w:sz w:val="28"/>
          <w:szCs w:val="28"/>
        </w:rPr>
        <w:pPrChange w:id="69" w:author="Prahalyaa A" w:date="2024-11-06T19:20:00Z" w16du:dateUtc="2024-11-06T13:50:00Z">
          <w:pPr>
            <w:pStyle w:val="ListParagraph"/>
            <w:numPr>
              <w:ilvl w:val="1"/>
              <w:numId w:val="8"/>
            </w:numPr>
            <w:spacing w:before="240" w:after="240"/>
            <w:ind w:left="1440" w:hanging="360"/>
          </w:pPr>
        </w:pPrChange>
      </w:pPr>
      <w:proofErr w:type="gramStart"/>
      <w:r w:rsidRPr="0E5FE313">
        <w:rPr>
          <w:sz w:val="28"/>
          <w:szCs w:val="28"/>
        </w:rPr>
        <w:t>Challenge :</w:t>
      </w:r>
      <w:proofErr w:type="gramEnd"/>
      <w:r w:rsidRPr="0E5FE313">
        <w:rPr>
          <w:sz w:val="28"/>
          <w:szCs w:val="28"/>
        </w:rPr>
        <w:t xml:space="preserve"> Debugging on embedded systems is often harder than in high-level programming environments due to limited resources and dependencies on specific hardware components. It’s challenging to directly observe what’s happening within the microcontroller, and errors can often lead to system instability or unresponsiveness without clear error messages.</w:t>
      </w:r>
    </w:p>
    <w:p w14:paraId="4A04E611" w14:textId="114FDBE4" w:rsidR="0E5FE313" w:rsidRDefault="0E5FE313" w:rsidP="00F77F08">
      <w:pPr>
        <w:pStyle w:val="ListParagraph"/>
        <w:spacing w:before="240" w:after="240"/>
        <w:ind w:left="0"/>
        <w:rPr>
          <w:sz w:val="28"/>
          <w:szCs w:val="28"/>
        </w:rPr>
        <w:pPrChange w:id="70" w:author="Prahalyaa A" w:date="2024-11-06T19:20:00Z" w16du:dateUtc="2024-11-06T13:50:00Z">
          <w:pPr>
            <w:pStyle w:val="ListParagraph"/>
            <w:spacing w:before="240" w:after="240"/>
            <w:ind w:left="1440"/>
          </w:pPr>
        </w:pPrChange>
      </w:pPr>
    </w:p>
    <w:p w14:paraId="254A5113" w14:textId="20AA2F2B" w:rsidR="0E5FE313" w:rsidRDefault="0E5FE313" w:rsidP="0E5FE313">
      <w:pPr>
        <w:pStyle w:val="ListParagraph"/>
        <w:numPr>
          <w:ilvl w:val="1"/>
          <w:numId w:val="8"/>
        </w:numPr>
        <w:spacing w:before="240" w:after="240"/>
        <w:rPr>
          <w:del w:id="71" w:author="Prahalyaa A" w:date="2024-11-06T19:20:00Z" w16du:dateUtc="2024-11-06T13:50:00Z"/>
          <w:sz w:val="28"/>
          <w:szCs w:val="28"/>
        </w:rPr>
      </w:pPr>
      <w:proofErr w:type="gramStart"/>
      <w:r w:rsidRPr="0E5FE313">
        <w:rPr>
          <w:sz w:val="28"/>
          <w:szCs w:val="28"/>
        </w:rPr>
        <w:t>Solution :</w:t>
      </w:r>
      <w:proofErr w:type="gramEnd"/>
      <w:r w:rsidRPr="0E5FE313">
        <w:rPr>
          <w:sz w:val="28"/>
          <w:szCs w:val="28"/>
        </w:rPr>
        <w:t xml:space="preserve"> Use serial debugging or an onboard debugger to monitor values read from sensors and check outputs sent to the LCD. Serial debugging allows you to print real-time data to a console, making it easier to identify issues at each stage. Onboard debuggers, like SWD (Serial Wire Debug), allow step-by-step code execution and variable monitoring, which can significantly aid in pinpointing issues.</w:t>
      </w:r>
    </w:p>
    <w:p w14:paraId="7CD939E0" w14:textId="4C071327" w:rsidR="004679B3" w:rsidRDefault="004679B3" w:rsidP="0E5FE313">
      <w:pPr>
        <w:rPr>
          <w:del w:id="72" w:author="Prahalyaa A" w:date="2024-11-06T19:20:00Z" w16du:dateUtc="2024-11-06T13:50:00Z"/>
          <w:sz w:val="28"/>
          <w:szCs w:val="28"/>
        </w:rPr>
      </w:pPr>
    </w:p>
    <w:p w14:paraId="7D80CD16" w14:textId="2B1CB1B2" w:rsidR="004679B3" w:rsidRDefault="004679B3" w:rsidP="0E5FE313">
      <w:pPr>
        <w:rPr>
          <w:del w:id="73" w:author="Prahalyaa A" w:date="2024-11-06T19:20:00Z" w16du:dateUtc="2024-11-06T13:50:00Z"/>
          <w:sz w:val="28"/>
          <w:szCs w:val="28"/>
        </w:rPr>
      </w:pPr>
    </w:p>
    <w:p w14:paraId="228B6491" w14:textId="5017A369" w:rsidR="004679B3" w:rsidRDefault="004679B3" w:rsidP="0E5FE313">
      <w:pPr>
        <w:rPr>
          <w:del w:id="74" w:author="Prahalyaa A" w:date="2024-11-06T19:20:00Z" w16du:dateUtc="2024-11-06T13:50:00Z"/>
          <w:sz w:val="28"/>
          <w:szCs w:val="28"/>
        </w:rPr>
      </w:pPr>
    </w:p>
    <w:p w14:paraId="369C3B5B" w14:textId="1BC0F4E6" w:rsidR="004679B3" w:rsidRDefault="004679B3" w:rsidP="0E5FE313">
      <w:pPr>
        <w:rPr>
          <w:del w:id="75" w:author="Prahalyaa A" w:date="2024-11-06T19:20:00Z" w16du:dateUtc="2024-11-06T13:50:00Z"/>
          <w:sz w:val="28"/>
          <w:szCs w:val="28"/>
        </w:rPr>
      </w:pPr>
    </w:p>
    <w:p w14:paraId="7B05BE31" w14:textId="608008ED" w:rsidR="004679B3" w:rsidRDefault="004679B3" w:rsidP="0E5FE313">
      <w:pPr>
        <w:rPr>
          <w:del w:id="76" w:author="Prahalyaa A" w:date="2024-11-06T19:20:00Z" w16du:dateUtc="2024-11-06T13:50:00Z"/>
          <w:sz w:val="28"/>
          <w:szCs w:val="28"/>
        </w:rPr>
      </w:pPr>
    </w:p>
    <w:p w14:paraId="0ADA71FF" w14:textId="5DEA83E3" w:rsidR="004679B3" w:rsidRDefault="004679B3">
      <w:pPr>
        <w:rPr>
          <w:del w:id="77" w:author="Prahalyaa A" w:date="2024-11-06T19:20:00Z" w16du:dateUtc="2024-11-06T13:50:00Z"/>
        </w:rPr>
      </w:pPr>
    </w:p>
    <w:p w14:paraId="06385697" w14:textId="0DA2D647" w:rsidR="004679B3" w:rsidRDefault="004679B3">
      <w:pPr>
        <w:rPr>
          <w:del w:id="78" w:author="Prahalyaa A" w:date="2024-11-06T19:20:00Z" w16du:dateUtc="2024-11-06T13:50:00Z"/>
        </w:rPr>
      </w:pPr>
    </w:p>
    <w:p w14:paraId="6EE4B5EC" w14:textId="162493E8" w:rsidR="004679B3" w:rsidRDefault="004679B3">
      <w:pPr>
        <w:rPr>
          <w:del w:id="79" w:author="Prahalyaa A" w:date="2024-11-06T19:20:00Z" w16du:dateUtc="2024-11-06T13:50:00Z"/>
        </w:rPr>
      </w:pPr>
    </w:p>
    <w:p w14:paraId="02686BF1" w14:textId="73DD081E" w:rsidR="004679B3" w:rsidRDefault="004679B3">
      <w:pPr>
        <w:rPr>
          <w:del w:id="80" w:author="Prahalyaa A" w:date="2024-11-06T19:20:00Z" w16du:dateUtc="2024-11-06T13:50:00Z"/>
        </w:rPr>
      </w:pPr>
    </w:p>
    <w:p w14:paraId="25747866" w14:textId="10CB1FD9" w:rsidR="004679B3" w:rsidRDefault="004679B3">
      <w:pPr>
        <w:rPr>
          <w:del w:id="81" w:author="Prahalyaa A" w:date="2024-11-06T19:20:00Z" w16du:dateUtc="2024-11-06T13:50:00Z"/>
        </w:rPr>
      </w:pPr>
    </w:p>
    <w:p w14:paraId="55C1BF2B" w14:textId="21F0963F" w:rsidR="004679B3" w:rsidRDefault="004679B3">
      <w:pPr>
        <w:rPr>
          <w:del w:id="82" w:author="Prahalyaa A" w:date="2024-11-06T19:20:00Z" w16du:dateUtc="2024-11-06T13:50:00Z"/>
        </w:rPr>
      </w:pPr>
    </w:p>
    <w:p w14:paraId="5E58FFB1" w14:textId="513CA814" w:rsidR="004679B3" w:rsidRDefault="004679B3">
      <w:pPr>
        <w:rPr>
          <w:del w:id="83" w:author="Prahalyaa A" w:date="2024-11-06T19:20:00Z" w16du:dateUtc="2024-11-06T13:50:00Z"/>
        </w:rPr>
      </w:pPr>
    </w:p>
    <w:p w14:paraId="4D1EE820" w14:textId="1A869166" w:rsidR="004679B3" w:rsidRDefault="004679B3">
      <w:pPr>
        <w:rPr>
          <w:del w:id="84" w:author="Prahalyaa A" w:date="2024-11-06T19:20:00Z" w16du:dateUtc="2024-11-06T13:50:00Z"/>
        </w:rPr>
      </w:pPr>
    </w:p>
    <w:p w14:paraId="5E6FB65E" w14:textId="257718CA" w:rsidR="004679B3" w:rsidRDefault="004679B3">
      <w:pPr>
        <w:rPr>
          <w:del w:id="85" w:author="Prahalyaa A" w:date="2024-11-06T19:20:00Z" w16du:dateUtc="2024-11-06T13:50:00Z"/>
        </w:rPr>
      </w:pPr>
    </w:p>
    <w:p w14:paraId="529AA339" w14:textId="05C23D32" w:rsidR="004679B3" w:rsidRDefault="004679B3">
      <w:pPr>
        <w:rPr>
          <w:del w:id="86" w:author="Prahalyaa A" w:date="2024-11-06T19:20:00Z" w16du:dateUtc="2024-11-06T13:50:00Z"/>
        </w:rPr>
      </w:pPr>
    </w:p>
    <w:p w14:paraId="04F15CF9" w14:textId="5D07D10E" w:rsidR="004679B3" w:rsidRDefault="004679B3">
      <w:pPr>
        <w:rPr>
          <w:del w:id="87" w:author="Prahalyaa A" w:date="2024-11-06T19:20:00Z" w16du:dateUtc="2024-11-06T13:50:00Z"/>
        </w:rPr>
      </w:pPr>
    </w:p>
    <w:p w14:paraId="6D97A75E" w14:textId="4C8B39BF" w:rsidR="004679B3" w:rsidRDefault="004679B3">
      <w:pPr>
        <w:rPr>
          <w:del w:id="88" w:author="Prahalyaa A" w:date="2024-11-06T19:20:00Z" w16du:dateUtc="2024-11-06T13:50:00Z"/>
        </w:rPr>
      </w:pPr>
    </w:p>
    <w:p w14:paraId="1E5AC0D3" w14:textId="4CCC3D66" w:rsidR="004679B3" w:rsidRDefault="004679B3">
      <w:pPr>
        <w:rPr>
          <w:del w:id="89" w:author="Prahalyaa A" w:date="2024-11-06T19:20:00Z" w16du:dateUtc="2024-11-06T13:50:00Z"/>
        </w:rPr>
      </w:pPr>
    </w:p>
    <w:p w14:paraId="226F4D7F" w14:textId="2432124F" w:rsidR="004679B3" w:rsidRDefault="004679B3">
      <w:pPr>
        <w:rPr>
          <w:del w:id="90" w:author="Prahalyaa A" w:date="2024-11-06T19:20:00Z" w16du:dateUtc="2024-11-06T13:50:00Z"/>
        </w:rPr>
      </w:pPr>
    </w:p>
    <w:p w14:paraId="0A977875" w14:textId="124F3815" w:rsidR="004679B3" w:rsidRDefault="004679B3">
      <w:pPr>
        <w:rPr>
          <w:del w:id="91" w:author="Prahalyaa A" w:date="2024-11-06T19:20:00Z" w16du:dateUtc="2024-11-06T13:50:00Z"/>
        </w:rPr>
      </w:pPr>
    </w:p>
    <w:p w14:paraId="3557A63B" w14:textId="77777777" w:rsidR="004679B3" w:rsidRPr="00D404F4" w:rsidRDefault="004679B3" w:rsidP="00D404F4">
      <w:pPr>
        <w:pStyle w:val="ListParagraph"/>
        <w:spacing w:before="240" w:after="240"/>
        <w:ind w:left="0"/>
        <w:rPr>
          <w:sz w:val="28"/>
          <w:rPrChange w:id="92" w:author="Prahalyaa A" w:date="2024-11-06T19:20:00Z" w16du:dateUtc="2024-11-06T13:50:00Z">
            <w:rPr/>
          </w:rPrChange>
        </w:rPr>
        <w:pPrChange w:id="93" w:author="Prahalyaa A" w:date="2024-11-06T19:20:00Z" w16du:dateUtc="2024-11-06T13:50:00Z">
          <w:pPr/>
        </w:pPrChange>
      </w:pPr>
    </w:p>
    <w:sectPr w:rsidR="004679B3" w:rsidRPr="00D404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Aptos Light">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214EB"/>
    <w:multiLevelType w:val="hybridMultilevel"/>
    <w:tmpl w:val="44DC3012"/>
    <w:lvl w:ilvl="0" w:tplc="A4283978">
      <w:start w:val="1"/>
      <w:numFmt w:val="decimal"/>
      <w:lvlText w:val="%1."/>
      <w:lvlJc w:val="left"/>
      <w:pPr>
        <w:ind w:left="1080" w:hanging="360"/>
      </w:pPr>
    </w:lvl>
    <w:lvl w:ilvl="1" w:tplc="0B6EC32C">
      <w:start w:val="1"/>
      <w:numFmt w:val="lowerLetter"/>
      <w:lvlText w:val="%2."/>
      <w:lvlJc w:val="left"/>
      <w:pPr>
        <w:ind w:left="1800" w:hanging="360"/>
      </w:pPr>
    </w:lvl>
    <w:lvl w:ilvl="2" w:tplc="012E991A">
      <w:start w:val="1"/>
      <w:numFmt w:val="lowerRoman"/>
      <w:lvlText w:val="%3."/>
      <w:lvlJc w:val="right"/>
      <w:pPr>
        <w:ind w:left="2520" w:hanging="180"/>
      </w:pPr>
    </w:lvl>
    <w:lvl w:ilvl="3" w:tplc="0D1419BC">
      <w:start w:val="1"/>
      <w:numFmt w:val="decimal"/>
      <w:lvlText w:val="%4."/>
      <w:lvlJc w:val="left"/>
      <w:pPr>
        <w:ind w:left="3240" w:hanging="360"/>
      </w:pPr>
    </w:lvl>
    <w:lvl w:ilvl="4" w:tplc="807EC0C8">
      <w:start w:val="1"/>
      <w:numFmt w:val="lowerLetter"/>
      <w:lvlText w:val="%5."/>
      <w:lvlJc w:val="left"/>
      <w:pPr>
        <w:ind w:left="3960" w:hanging="360"/>
      </w:pPr>
    </w:lvl>
    <w:lvl w:ilvl="5" w:tplc="3294BFC8">
      <w:start w:val="1"/>
      <w:numFmt w:val="lowerRoman"/>
      <w:lvlText w:val="%6."/>
      <w:lvlJc w:val="right"/>
      <w:pPr>
        <w:ind w:left="4680" w:hanging="180"/>
      </w:pPr>
    </w:lvl>
    <w:lvl w:ilvl="6" w:tplc="E808F70A">
      <w:start w:val="1"/>
      <w:numFmt w:val="decimal"/>
      <w:lvlText w:val="%7."/>
      <w:lvlJc w:val="left"/>
      <w:pPr>
        <w:ind w:left="5400" w:hanging="360"/>
      </w:pPr>
    </w:lvl>
    <w:lvl w:ilvl="7" w:tplc="ED1850CA">
      <w:start w:val="1"/>
      <w:numFmt w:val="lowerLetter"/>
      <w:lvlText w:val="%8."/>
      <w:lvlJc w:val="left"/>
      <w:pPr>
        <w:ind w:left="6120" w:hanging="360"/>
      </w:pPr>
    </w:lvl>
    <w:lvl w:ilvl="8" w:tplc="A6F822F0">
      <w:start w:val="1"/>
      <w:numFmt w:val="lowerRoman"/>
      <w:lvlText w:val="%9."/>
      <w:lvlJc w:val="right"/>
      <w:pPr>
        <w:ind w:left="6840" w:hanging="180"/>
      </w:pPr>
    </w:lvl>
  </w:abstractNum>
  <w:abstractNum w:abstractNumId="1" w15:restartNumberingAfterBreak="0">
    <w:nsid w:val="31AA3675"/>
    <w:multiLevelType w:val="hybridMultilevel"/>
    <w:tmpl w:val="F0685F78"/>
    <w:lvl w:ilvl="0" w:tplc="DF601046">
      <w:start w:val="1"/>
      <w:numFmt w:val="decimal"/>
      <w:lvlText w:val="%1."/>
      <w:lvlJc w:val="left"/>
      <w:pPr>
        <w:ind w:left="1080" w:hanging="360"/>
      </w:pPr>
    </w:lvl>
    <w:lvl w:ilvl="1" w:tplc="C75CC124">
      <w:start w:val="1"/>
      <w:numFmt w:val="lowerLetter"/>
      <w:lvlText w:val="%2."/>
      <w:lvlJc w:val="left"/>
      <w:pPr>
        <w:ind w:left="1800" w:hanging="360"/>
      </w:pPr>
    </w:lvl>
    <w:lvl w:ilvl="2" w:tplc="1FFC6BE4">
      <w:start w:val="1"/>
      <w:numFmt w:val="lowerRoman"/>
      <w:lvlText w:val="%3."/>
      <w:lvlJc w:val="right"/>
      <w:pPr>
        <w:ind w:left="2520" w:hanging="180"/>
      </w:pPr>
    </w:lvl>
    <w:lvl w:ilvl="3" w:tplc="665069E0">
      <w:start w:val="1"/>
      <w:numFmt w:val="decimal"/>
      <w:lvlText w:val="%4."/>
      <w:lvlJc w:val="left"/>
      <w:pPr>
        <w:ind w:left="3240" w:hanging="360"/>
      </w:pPr>
    </w:lvl>
    <w:lvl w:ilvl="4" w:tplc="302435B0">
      <w:start w:val="1"/>
      <w:numFmt w:val="lowerLetter"/>
      <w:lvlText w:val="%5."/>
      <w:lvlJc w:val="left"/>
      <w:pPr>
        <w:ind w:left="3960" w:hanging="360"/>
      </w:pPr>
    </w:lvl>
    <w:lvl w:ilvl="5" w:tplc="02167F84">
      <w:start w:val="1"/>
      <w:numFmt w:val="lowerRoman"/>
      <w:lvlText w:val="%6."/>
      <w:lvlJc w:val="right"/>
      <w:pPr>
        <w:ind w:left="4680" w:hanging="180"/>
      </w:pPr>
    </w:lvl>
    <w:lvl w:ilvl="6" w:tplc="8988ACE6">
      <w:start w:val="1"/>
      <w:numFmt w:val="decimal"/>
      <w:lvlText w:val="%7."/>
      <w:lvlJc w:val="left"/>
      <w:pPr>
        <w:ind w:left="5400" w:hanging="360"/>
      </w:pPr>
    </w:lvl>
    <w:lvl w:ilvl="7" w:tplc="924631F4">
      <w:start w:val="1"/>
      <w:numFmt w:val="lowerLetter"/>
      <w:lvlText w:val="%8."/>
      <w:lvlJc w:val="left"/>
      <w:pPr>
        <w:ind w:left="6120" w:hanging="360"/>
      </w:pPr>
    </w:lvl>
    <w:lvl w:ilvl="8" w:tplc="BF20CCA6">
      <w:start w:val="1"/>
      <w:numFmt w:val="lowerRoman"/>
      <w:lvlText w:val="%9."/>
      <w:lvlJc w:val="right"/>
      <w:pPr>
        <w:ind w:left="6840" w:hanging="180"/>
      </w:pPr>
    </w:lvl>
  </w:abstractNum>
  <w:abstractNum w:abstractNumId="2" w15:restartNumberingAfterBreak="0">
    <w:nsid w:val="3C00D181"/>
    <w:multiLevelType w:val="hybridMultilevel"/>
    <w:tmpl w:val="F6F607CA"/>
    <w:lvl w:ilvl="0" w:tplc="22FC948E">
      <w:start w:val="1"/>
      <w:numFmt w:val="decimal"/>
      <w:lvlText w:val="%1."/>
      <w:lvlJc w:val="left"/>
      <w:pPr>
        <w:ind w:left="1080" w:hanging="360"/>
      </w:pPr>
    </w:lvl>
    <w:lvl w:ilvl="1" w:tplc="8C3C6F28">
      <w:start w:val="1"/>
      <w:numFmt w:val="lowerLetter"/>
      <w:lvlText w:val="%2."/>
      <w:lvlJc w:val="left"/>
      <w:pPr>
        <w:ind w:left="1800" w:hanging="360"/>
      </w:pPr>
    </w:lvl>
    <w:lvl w:ilvl="2" w:tplc="D6145FB4">
      <w:start w:val="1"/>
      <w:numFmt w:val="lowerRoman"/>
      <w:lvlText w:val="%3."/>
      <w:lvlJc w:val="right"/>
      <w:pPr>
        <w:ind w:left="2520" w:hanging="180"/>
      </w:pPr>
    </w:lvl>
    <w:lvl w:ilvl="3" w:tplc="0F128428">
      <w:start w:val="1"/>
      <w:numFmt w:val="decimal"/>
      <w:lvlText w:val="%4."/>
      <w:lvlJc w:val="left"/>
      <w:pPr>
        <w:ind w:left="3240" w:hanging="360"/>
      </w:pPr>
    </w:lvl>
    <w:lvl w:ilvl="4" w:tplc="8162FAAC">
      <w:start w:val="1"/>
      <w:numFmt w:val="lowerLetter"/>
      <w:lvlText w:val="%5."/>
      <w:lvlJc w:val="left"/>
      <w:pPr>
        <w:ind w:left="3960" w:hanging="360"/>
      </w:pPr>
    </w:lvl>
    <w:lvl w:ilvl="5" w:tplc="3216BCE6">
      <w:start w:val="1"/>
      <w:numFmt w:val="lowerRoman"/>
      <w:lvlText w:val="%6."/>
      <w:lvlJc w:val="right"/>
      <w:pPr>
        <w:ind w:left="4680" w:hanging="180"/>
      </w:pPr>
    </w:lvl>
    <w:lvl w:ilvl="6" w:tplc="4334989E">
      <w:start w:val="1"/>
      <w:numFmt w:val="decimal"/>
      <w:lvlText w:val="%7."/>
      <w:lvlJc w:val="left"/>
      <w:pPr>
        <w:ind w:left="5400" w:hanging="360"/>
      </w:pPr>
    </w:lvl>
    <w:lvl w:ilvl="7" w:tplc="561E483A">
      <w:start w:val="1"/>
      <w:numFmt w:val="lowerLetter"/>
      <w:lvlText w:val="%8."/>
      <w:lvlJc w:val="left"/>
      <w:pPr>
        <w:ind w:left="6120" w:hanging="360"/>
      </w:pPr>
    </w:lvl>
    <w:lvl w:ilvl="8" w:tplc="2FFC58BA">
      <w:start w:val="1"/>
      <w:numFmt w:val="lowerRoman"/>
      <w:lvlText w:val="%9."/>
      <w:lvlJc w:val="right"/>
      <w:pPr>
        <w:ind w:left="6840" w:hanging="180"/>
      </w:pPr>
    </w:lvl>
  </w:abstractNum>
  <w:abstractNum w:abstractNumId="3" w15:restartNumberingAfterBreak="0">
    <w:nsid w:val="4DF5E7C0"/>
    <w:multiLevelType w:val="hybridMultilevel"/>
    <w:tmpl w:val="CE30A246"/>
    <w:lvl w:ilvl="0" w:tplc="CC7C5762">
      <w:start w:val="1"/>
      <w:numFmt w:val="decimal"/>
      <w:lvlText w:val="%1)"/>
      <w:lvlJc w:val="left"/>
      <w:pPr>
        <w:ind w:left="720" w:hanging="360"/>
      </w:pPr>
    </w:lvl>
    <w:lvl w:ilvl="1" w:tplc="C53065BE">
      <w:start w:val="1"/>
      <w:numFmt w:val="lowerLetter"/>
      <w:lvlText w:val="%2."/>
      <w:lvlJc w:val="left"/>
      <w:pPr>
        <w:ind w:left="1440" w:hanging="360"/>
      </w:pPr>
    </w:lvl>
    <w:lvl w:ilvl="2" w:tplc="964EBF12">
      <w:start w:val="1"/>
      <w:numFmt w:val="lowerRoman"/>
      <w:lvlText w:val="%3."/>
      <w:lvlJc w:val="right"/>
      <w:pPr>
        <w:ind w:left="2160" w:hanging="180"/>
      </w:pPr>
    </w:lvl>
    <w:lvl w:ilvl="3" w:tplc="A582E132">
      <w:start w:val="1"/>
      <w:numFmt w:val="decimal"/>
      <w:lvlText w:val="%4."/>
      <w:lvlJc w:val="left"/>
      <w:pPr>
        <w:ind w:left="2880" w:hanging="360"/>
      </w:pPr>
    </w:lvl>
    <w:lvl w:ilvl="4" w:tplc="CD46AF9C">
      <w:start w:val="1"/>
      <w:numFmt w:val="lowerLetter"/>
      <w:lvlText w:val="%5."/>
      <w:lvlJc w:val="left"/>
      <w:pPr>
        <w:ind w:left="3600" w:hanging="360"/>
      </w:pPr>
    </w:lvl>
    <w:lvl w:ilvl="5" w:tplc="9C40DC2C">
      <w:start w:val="1"/>
      <w:numFmt w:val="lowerRoman"/>
      <w:lvlText w:val="%6."/>
      <w:lvlJc w:val="right"/>
      <w:pPr>
        <w:ind w:left="4320" w:hanging="180"/>
      </w:pPr>
    </w:lvl>
    <w:lvl w:ilvl="6" w:tplc="07384CCC">
      <w:start w:val="1"/>
      <w:numFmt w:val="decimal"/>
      <w:lvlText w:val="%7."/>
      <w:lvlJc w:val="left"/>
      <w:pPr>
        <w:ind w:left="5040" w:hanging="360"/>
      </w:pPr>
    </w:lvl>
    <w:lvl w:ilvl="7" w:tplc="7F20580C">
      <w:start w:val="1"/>
      <w:numFmt w:val="lowerLetter"/>
      <w:lvlText w:val="%8."/>
      <w:lvlJc w:val="left"/>
      <w:pPr>
        <w:ind w:left="5760" w:hanging="360"/>
      </w:pPr>
    </w:lvl>
    <w:lvl w:ilvl="8" w:tplc="23143054">
      <w:start w:val="1"/>
      <w:numFmt w:val="lowerRoman"/>
      <w:lvlText w:val="%9."/>
      <w:lvlJc w:val="right"/>
      <w:pPr>
        <w:ind w:left="6480" w:hanging="180"/>
      </w:pPr>
    </w:lvl>
  </w:abstractNum>
  <w:abstractNum w:abstractNumId="4" w15:restartNumberingAfterBreak="0">
    <w:nsid w:val="59928B35"/>
    <w:multiLevelType w:val="hybridMultilevel"/>
    <w:tmpl w:val="E7D202BC"/>
    <w:lvl w:ilvl="0" w:tplc="3DC287F6">
      <w:start w:val="1"/>
      <w:numFmt w:val="decimal"/>
      <w:lvlText w:val="%1."/>
      <w:lvlJc w:val="left"/>
      <w:pPr>
        <w:ind w:left="1080" w:hanging="360"/>
      </w:pPr>
    </w:lvl>
    <w:lvl w:ilvl="1" w:tplc="86BEB9FC">
      <w:start w:val="1"/>
      <w:numFmt w:val="lowerLetter"/>
      <w:lvlText w:val="%2."/>
      <w:lvlJc w:val="left"/>
      <w:pPr>
        <w:ind w:left="1800" w:hanging="360"/>
      </w:pPr>
    </w:lvl>
    <w:lvl w:ilvl="2" w:tplc="799A81E4">
      <w:start w:val="1"/>
      <w:numFmt w:val="lowerRoman"/>
      <w:lvlText w:val="%3."/>
      <w:lvlJc w:val="right"/>
      <w:pPr>
        <w:ind w:left="2520" w:hanging="180"/>
      </w:pPr>
    </w:lvl>
    <w:lvl w:ilvl="3" w:tplc="96EC5492">
      <w:start w:val="1"/>
      <w:numFmt w:val="decimal"/>
      <w:lvlText w:val="%4."/>
      <w:lvlJc w:val="left"/>
      <w:pPr>
        <w:ind w:left="3240" w:hanging="360"/>
      </w:pPr>
    </w:lvl>
    <w:lvl w:ilvl="4" w:tplc="FEC8EB3A">
      <w:start w:val="1"/>
      <w:numFmt w:val="lowerLetter"/>
      <w:lvlText w:val="%5."/>
      <w:lvlJc w:val="left"/>
      <w:pPr>
        <w:ind w:left="3960" w:hanging="360"/>
      </w:pPr>
    </w:lvl>
    <w:lvl w:ilvl="5" w:tplc="AE00EB60">
      <w:start w:val="1"/>
      <w:numFmt w:val="lowerRoman"/>
      <w:lvlText w:val="%6."/>
      <w:lvlJc w:val="right"/>
      <w:pPr>
        <w:ind w:left="4680" w:hanging="180"/>
      </w:pPr>
    </w:lvl>
    <w:lvl w:ilvl="6" w:tplc="7FEE6C42">
      <w:start w:val="1"/>
      <w:numFmt w:val="decimal"/>
      <w:lvlText w:val="%7."/>
      <w:lvlJc w:val="left"/>
      <w:pPr>
        <w:ind w:left="5400" w:hanging="360"/>
      </w:pPr>
    </w:lvl>
    <w:lvl w:ilvl="7" w:tplc="AB70746E">
      <w:start w:val="1"/>
      <w:numFmt w:val="lowerLetter"/>
      <w:lvlText w:val="%8."/>
      <w:lvlJc w:val="left"/>
      <w:pPr>
        <w:ind w:left="6120" w:hanging="360"/>
      </w:pPr>
    </w:lvl>
    <w:lvl w:ilvl="8" w:tplc="015457C2">
      <w:start w:val="1"/>
      <w:numFmt w:val="lowerRoman"/>
      <w:lvlText w:val="%9."/>
      <w:lvlJc w:val="right"/>
      <w:pPr>
        <w:ind w:left="6840" w:hanging="180"/>
      </w:pPr>
    </w:lvl>
  </w:abstractNum>
  <w:abstractNum w:abstractNumId="5" w15:restartNumberingAfterBreak="0">
    <w:nsid w:val="6732DF6B"/>
    <w:multiLevelType w:val="hybridMultilevel"/>
    <w:tmpl w:val="790E7BE6"/>
    <w:lvl w:ilvl="0" w:tplc="9A88CE6A">
      <w:start w:val="1"/>
      <w:numFmt w:val="decimal"/>
      <w:lvlText w:val="%1."/>
      <w:lvlJc w:val="left"/>
      <w:pPr>
        <w:ind w:left="1080" w:hanging="360"/>
      </w:pPr>
    </w:lvl>
    <w:lvl w:ilvl="1" w:tplc="65E21D80">
      <w:start w:val="1"/>
      <w:numFmt w:val="lowerLetter"/>
      <w:lvlText w:val="%2."/>
      <w:lvlJc w:val="left"/>
      <w:pPr>
        <w:ind w:left="1800" w:hanging="360"/>
      </w:pPr>
    </w:lvl>
    <w:lvl w:ilvl="2" w:tplc="38DCD07E">
      <w:start w:val="1"/>
      <w:numFmt w:val="lowerRoman"/>
      <w:lvlText w:val="%3."/>
      <w:lvlJc w:val="right"/>
      <w:pPr>
        <w:ind w:left="2520" w:hanging="180"/>
      </w:pPr>
    </w:lvl>
    <w:lvl w:ilvl="3" w:tplc="0B96BD96">
      <w:start w:val="1"/>
      <w:numFmt w:val="decimal"/>
      <w:lvlText w:val="%4."/>
      <w:lvlJc w:val="left"/>
      <w:pPr>
        <w:ind w:left="3240" w:hanging="360"/>
      </w:pPr>
    </w:lvl>
    <w:lvl w:ilvl="4" w:tplc="A9BE7806">
      <w:start w:val="1"/>
      <w:numFmt w:val="lowerLetter"/>
      <w:lvlText w:val="%5."/>
      <w:lvlJc w:val="left"/>
      <w:pPr>
        <w:ind w:left="3960" w:hanging="360"/>
      </w:pPr>
    </w:lvl>
    <w:lvl w:ilvl="5" w:tplc="EE2A6B16">
      <w:start w:val="1"/>
      <w:numFmt w:val="lowerRoman"/>
      <w:lvlText w:val="%6."/>
      <w:lvlJc w:val="right"/>
      <w:pPr>
        <w:ind w:left="4680" w:hanging="180"/>
      </w:pPr>
    </w:lvl>
    <w:lvl w:ilvl="6" w:tplc="BFD86F7A">
      <w:start w:val="1"/>
      <w:numFmt w:val="decimal"/>
      <w:lvlText w:val="%7."/>
      <w:lvlJc w:val="left"/>
      <w:pPr>
        <w:ind w:left="5400" w:hanging="360"/>
      </w:pPr>
    </w:lvl>
    <w:lvl w:ilvl="7" w:tplc="0E5A18AA">
      <w:start w:val="1"/>
      <w:numFmt w:val="lowerLetter"/>
      <w:lvlText w:val="%8."/>
      <w:lvlJc w:val="left"/>
      <w:pPr>
        <w:ind w:left="6120" w:hanging="360"/>
      </w:pPr>
    </w:lvl>
    <w:lvl w:ilvl="8" w:tplc="7D3C08D4">
      <w:start w:val="1"/>
      <w:numFmt w:val="lowerRoman"/>
      <w:lvlText w:val="%9."/>
      <w:lvlJc w:val="right"/>
      <w:pPr>
        <w:ind w:left="6840" w:hanging="180"/>
      </w:pPr>
    </w:lvl>
  </w:abstractNum>
  <w:abstractNum w:abstractNumId="6" w15:restartNumberingAfterBreak="0">
    <w:nsid w:val="679880C7"/>
    <w:multiLevelType w:val="hybridMultilevel"/>
    <w:tmpl w:val="E280F74E"/>
    <w:lvl w:ilvl="0" w:tplc="01F6922E">
      <w:start w:val="1"/>
      <w:numFmt w:val="bullet"/>
      <w:lvlText w:val=""/>
      <w:lvlJc w:val="left"/>
      <w:pPr>
        <w:ind w:left="720" w:hanging="360"/>
      </w:pPr>
      <w:rPr>
        <w:rFonts w:ascii="Symbol" w:hAnsi="Symbol" w:hint="default"/>
      </w:rPr>
    </w:lvl>
    <w:lvl w:ilvl="1" w:tplc="592EAA7E">
      <w:start w:val="1"/>
      <w:numFmt w:val="bullet"/>
      <w:lvlText w:val="o"/>
      <w:lvlJc w:val="left"/>
      <w:pPr>
        <w:ind w:left="1440" w:hanging="360"/>
      </w:pPr>
      <w:rPr>
        <w:rFonts w:ascii="Courier New" w:hAnsi="Courier New" w:hint="default"/>
      </w:rPr>
    </w:lvl>
    <w:lvl w:ilvl="2" w:tplc="55D89BCA">
      <w:start w:val="1"/>
      <w:numFmt w:val="bullet"/>
      <w:lvlText w:val=""/>
      <w:lvlJc w:val="left"/>
      <w:pPr>
        <w:ind w:left="2160" w:hanging="360"/>
      </w:pPr>
      <w:rPr>
        <w:rFonts w:ascii="Wingdings" w:hAnsi="Wingdings" w:hint="default"/>
      </w:rPr>
    </w:lvl>
    <w:lvl w:ilvl="3" w:tplc="369A33BC">
      <w:start w:val="1"/>
      <w:numFmt w:val="bullet"/>
      <w:lvlText w:val=""/>
      <w:lvlJc w:val="left"/>
      <w:pPr>
        <w:ind w:left="2880" w:hanging="360"/>
      </w:pPr>
      <w:rPr>
        <w:rFonts w:ascii="Symbol" w:hAnsi="Symbol" w:hint="default"/>
      </w:rPr>
    </w:lvl>
    <w:lvl w:ilvl="4" w:tplc="0518D362">
      <w:start w:val="1"/>
      <w:numFmt w:val="bullet"/>
      <w:lvlText w:val="o"/>
      <w:lvlJc w:val="left"/>
      <w:pPr>
        <w:ind w:left="3600" w:hanging="360"/>
      </w:pPr>
      <w:rPr>
        <w:rFonts w:ascii="Courier New" w:hAnsi="Courier New" w:hint="default"/>
      </w:rPr>
    </w:lvl>
    <w:lvl w:ilvl="5" w:tplc="DD36EBB0">
      <w:start w:val="1"/>
      <w:numFmt w:val="bullet"/>
      <w:lvlText w:val=""/>
      <w:lvlJc w:val="left"/>
      <w:pPr>
        <w:ind w:left="4320" w:hanging="360"/>
      </w:pPr>
      <w:rPr>
        <w:rFonts w:ascii="Wingdings" w:hAnsi="Wingdings" w:hint="default"/>
      </w:rPr>
    </w:lvl>
    <w:lvl w:ilvl="6" w:tplc="612C31DE">
      <w:start w:val="1"/>
      <w:numFmt w:val="bullet"/>
      <w:lvlText w:val=""/>
      <w:lvlJc w:val="left"/>
      <w:pPr>
        <w:ind w:left="5040" w:hanging="360"/>
      </w:pPr>
      <w:rPr>
        <w:rFonts w:ascii="Symbol" w:hAnsi="Symbol" w:hint="default"/>
      </w:rPr>
    </w:lvl>
    <w:lvl w:ilvl="7" w:tplc="93A82EFA">
      <w:start w:val="1"/>
      <w:numFmt w:val="bullet"/>
      <w:lvlText w:val="o"/>
      <w:lvlJc w:val="left"/>
      <w:pPr>
        <w:ind w:left="5760" w:hanging="360"/>
      </w:pPr>
      <w:rPr>
        <w:rFonts w:ascii="Courier New" w:hAnsi="Courier New" w:hint="default"/>
      </w:rPr>
    </w:lvl>
    <w:lvl w:ilvl="8" w:tplc="855A38CA">
      <w:start w:val="1"/>
      <w:numFmt w:val="bullet"/>
      <w:lvlText w:val=""/>
      <w:lvlJc w:val="left"/>
      <w:pPr>
        <w:ind w:left="6480" w:hanging="360"/>
      </w:pPr>
      <w:rPr>
        <w:rFonts w:ascii="Wingdings" w:hAnsi="Wingdings" w:hint="default"/>
      </w:rPr>
    </w:lvl>
  </w:abstractNum>
  <w:abstractNum w:abstractNumId="7" w15:restartNumberingAfterBreak="0">
    <w:nsid w:val="6DAEBC91"/>
    <w:multiLevelType w:val="hybridMultilevel"/>
    <w:tmpl w:val="8D22ECB0"/>
    <w:lvl w:ilvl="0" w:tplc="C4D6EBB2">
      <w:start w:val="1"/>
      <w:numFmt w:val="bullet"/>
      <w:lvlText w:val=""/>
      <w:lvlJc w:val="left"/>
      <w:pPr>
        <w:ind w:left="720" w:hanging="360"/>
      </w:pPr>
      <w:rPr>
        <w:rFonts w:ascii="Symbol" w:hAnsi="Symbol" w:hint="default"/>
      </w:rPr>
    </w:lvl>
    <w:lvl w:ilvl="1" w:tplc="A72A666C">
      <w:start w:val="1"/>
      <w:numFmt w:val="bullet"/>
      <w:lvlText w:val="o"/>
      <w:lvlJc w:val="left"/>
      <w:pPr>
        <w:ind w:left="1440" w:hanging="360"/>
      </w:pPr>
      <w:rPr>
        <w:rFonts w:ascii="Courier New" w:hAnsi="Courier New" w:hint="default"/>
      </w:rPr>
    </w:lvl>
    <w:lvl w:ilvl="2" w:tplc="AC081DCC">
      <w:start w:val="1"/>
      <w:numFmt w:val="bullet"/>
      <w:lvlText w:val=""/>
      <w:lvlJc w:val="left"/>
      <w:pPr>
        <w:ind w:left="2160" w:hanging="360"/>
      </w:pPr>
      <w:rPr>
        <w:rFonts w:ascii="Wingdings" w:hAnsi="Wingdings" w:hint="default"/>
      </w:rPr>
    </w:lvl>
    <w:lvl w:ilvl="3" w:tplc="70D66296">
      <w:start w:val="1"/>
      <w:numFmt w:val="bullet"/>
      <w:lvlText w:val=""/>
      <w:lvlJc w:val="left"/>
      <w:pPr>
        <w:ind w:left="2880" w:hanging="360"/>
      </w:pPr>
      <w:rPr>
        <w:rFonts w:ascii="Symbol" w:hAnsi="Symbol" w:hint="default"/>
      </w:rPr>
    </w:lvl>
    <w:lvl w:ilvl="4" w:tplc="84B698FC">
      <w:start w:val="1"/>
      <w:numFmt w:val="bullet"/>
      <w:lvlText w:val="o"/>
      <w:lvlJc w:val="left"/>
      <w:pPr>
        <w:ind w:left="3600" w:hanging="360"/>
      </w:pPr>
      <w:rPr>
        <w:rFonts w:ascii="Courier New" w:hAnsi="Courier New" w:hint="default"/>
      </w:rPr>
    </w:lvl>
    <w:lvl w:ilvl="5" w:tplc="893ADDF8">
      <w:start w:val="1"/>
      <w:numFmt w:val="bullet"/>
      <w:lvlText w:val=""/>
      <w:lvlJc w:val="left"/>
      <w:pPr>
        <w:ind w:left="4320" w:hanging="360"/>
      </w:pPr>
      <w:rPr>
        <w:rFonts w:ascii="Wingdings" w:hAnsi="Wingdings" w:hint="default"/>
      </w:rPr>
    </w:lvl>
    <w:lvl w:ilvl="6" w:tplc="F2D8EEB6">
      <w:start w:val="1"/>
      <w:numFmt w:val="bullet"/>
      <w:lvlText w:val=""/>
      <w:lvlJc w:val="left"/>
      <w:pPr>
        <w:ind w:left="5040" w:hanging="360"/>
      </w:pPr>
      <w:rPr>
        <w:rFonts w:ascii="Symbol" w:hAnsi="Symbol" w:hint="default"/>
      </w:rPr>
    </w:lvl>
    <w:lvl w:ilvl="7" w:tplc="79123550">
      <w:start w:val="1"/>
      <w:numFmt w:val="bullet"/>
      <w:lvlText w:val="o"/>
      <w:lvlJc w:val="left"/>
      <w:pPr>
        <w:ind w:left="5760" w:hanging="360"/>
      </w:pPr>
      <w:rPr>
        <w:rFonts w:ascii="Courier New" w:hAnsi="Courier New" w:hint="default"/>
      </w:rPr>
    </w:lvl>
    <w:lvl w:ilvl="8" w:tplc="8640A858">
      <w:start w:val="1"/>
      <w:numFmt w:val="bullet"/>
      <w:lvlText w:val=""/>
      <w:lvlJc w:val="left"/>
      <w:pPr>
        <w:ind w:left="6480" w:hanging="360"/>
      </w:pPr>
      <w:rPr>
        <w:rFonts w:ascii="Wingdings" w:hAnsi="Wingdings" w:hint="default"/>
      </w:rPr>
    </w:lvl>
  </w:abstractNum>
  <w:num w:numId="1" w16cid:durableId="2052533822">
    <w:abstractNumId w:val="7"/>
  </w:num>
  <w:num w:numId="2" w16cid:durableId="1786852144">
    <w:abstractNumId w:val="5"/>
  </w:num>
  <w:num w:numId="3" w16cid:durableId="1514806257">
    <w:abstractNumId w:val="1"/>
  </w:num>
  <w:num w:numId="4" w16cid:durableId="1993024559">
    <w:abstractNumId w:val="4"/>
  </w:num>
  <w:num w:numId="5" w16cid:durableId="2040230396">
    <w:abstractNumId w:val="2"/>
  </w:num>
  <w:num w:numId="6" w16cid:durableId="939219987">
    <w:abstractNumId w:val="0"/>
  </w:num>
  <w:num w:numId="7" w16cid:durableId="581523190">
    <w:abstractNumId w:val="6"/>
  </w:num>
  <w:num w:numId="8" w16cid:durableId="91701170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rahalyaa A">
    <w15:presenceInfo w15:providerId="Windows Live" w15:userId="b4a15e71d787b6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ocumentProtection w:formatting="1"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9B3"/>
    <w:rsid w:val="0005458B"/>
    <w:rsid w:val="00284081"/>
    <w:rsid w:val="004679B3"/>
    <w:rsid w:val="004925B3"/>
    <w:rsid w:val="005D3DFC"/>
    <w:rsid w:val="00B43CB3"/>
    <w:rsid w:val="00BB4294"/>
    <w:rsid w:val="00D404F4"/>
    <w:rsid w:val="00EA2DDD"/>
    <w:rsid w:val="00F77F08"/>
    <w:rsid w:val="0E5FE313"/>
    <w:rsid w:val="5D33DF1C"/>
    <w:rsid w:val="7310FC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A5096"/>
  <w15:chartTrackingRefBased/>
  <w15:docId w15:val="{4ED95E42-E98D-411E-80BA-280718B88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B42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236594">
      <w:bodyDiv w:val="1"/>
      <w:marLeft w:val="0"/>
      <w:marRight w:val="0"/>
      <w:marTop w:val="0"/>
      <w:marBottom w:val="0"/>
      <w:divBdr>
        <w:top w:val="none" w:sz="0" w:space="0" w:color="auto"/>
        <w:left w:val="none" w:sz="0" w:space="0" w:color="auto"/>
        <w:bottom w:val="none" w:sz="0" w:space="0" w:color="auto"/>
        <w:right w:val="none" w:sz="0" w:space="0" w:color="auto"/>
      </w:divBdr>
    </w:div>
    <w:div w:id="491987086">
      <w:bodyDiv w:val="1"/>
      <w:marLeft w:val="0"/>
      <w:marRight w:val="0"/>
      <w:marTop w:val="0"/>
      <w:marBottom w:val="0"/>
      <w:divBdr>
        <w:top w:val="none" w:sz="0" w:space="0" w:color="auto"/>
        <w:left w:val="none" w:sz="0" w:space="0" w:color="auto"/>
        <w:bottom w:val="none" w:sz="0" w:space="0" w:color="auto"/>
        <w:right w:val="none" w:sz="0" w:space="0" w:color="auto"/>
      </w:divBdr>
    </w:div>
    <w:div w:id="161116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A6129-0C4D-4507-B930-FEE3F229E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1471</Words>
  <Characters>8390</Characters>
  <Application>Microsoft Office Word</Application>
  <DocSecurity>0</DocSecurity>
  <Lines>69</Lines>
  <Paragraphs>19</Paragraphs>
  <ScaleCrop>false</ScaleCrop>
  <Company/>
  <LinksUpToDate>false</LinksUpToDate>
  <CharactersWithSpaces>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Priyadarshini Rajesh</dc:creator>
  <cp:keywords/>
  <dc:description/>
  <cp:lastModifiedBy>Prahalyaa A</cp:lastModifiedBy>
  <cp:revision>7</cp:revision>
  <dcterms:created xsi:type="dcterms:W3CDTF">2024-11-04T15:31:00Z</dcterms:created>
  <dcterms:modified xsi:type="dcterms:W3CDTF">2024-11-06T13:59:00Z</dcterms:modified>
</cp:coreProperties>
</file>